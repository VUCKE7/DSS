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40D1" w14:textId="77777777" w:rsidR="00C359F4" w:rsidRPr="00C359F4" w:rsidRDefault="00C359F4" w:rsidP="00C359F4">
      <w:pPr>
        <w:contextualSpacing/>
        <w:mirrorIndents/>
        <w:jc w:val="center"/>
        <w:rPr>
          <w:sz w:val="32"/>
          <w:szCs w:val="32"/>
        </w:rPr>
      </w:pPr>
      <w:r w:rsidRPr="00C359F4">
        <w:rPr>
          <w:b/>
          <w:bCs/>
          <w:sz w:val="32"/>
          <w:szCs w:val="32"/>
        </w:rPr>
        <w:t>Zmluva o poskytovaní poradenských a konzultačných služieb</w:t>
      </w:r>
    </w:p>
    <w:p w14:paraId="272570B6" w14:textId="77777777" w:rsidR="00C359F4" w:rsidRPr="00C359F4" w:rsidRDefault="00C359F4" w:rsidP="00C359F4">
      <w:pPr>
        <w:contextualSpacing/>
        <w:mirrorIndents/>
        <w:jc w:val="center"/>
      </w:pPr>
      <w:r w:rsidRPr="00C359F4">
        <w:t>uzatvorená podľa § 269 ods. 2 zákona č. 513/1991 Zb. Obchodného zákonníka v znení neskorších predpisov   (ďalej ako „</w:t>
      </w:r>
      <w:r w:rsidRPr="00C359F4">
        <w:rPr>
          <w:i/>
          <w:iCs/>
        </w:rPr>
        <w:t>Obchodný zákonník</w:t>
      </w:r>
      <w:r w:rsidRPr="00C359F4">
        <w:t>“)</w:t>
      </w:r>
    </w:p>
    <w:p w14:paraId="5C292A8C" w14:textId="77777777" w:rsidR="00C359F4" w:rsidRPr="00C359F4" w:rsidRDefault="00C359F4" w:rsidP="00C359F4">
      <w:pPr>
        <w:contextualSpacing/>
        <w:mirrorIndents/>
      </w:pPr>
    </w:p>
    <w:p w14:paraId="325223D0" w14:textId="77777777" w:rsidR="00C359F4" w:rsidRPr="00C359F4" w:rsidRDefault="00C359F4" w:rsidP="00C359F4">
      <w:pPr>
        <w:contextualSpacing/>
        <w:mirrorIndents/>
        <w:jc w:val="center"/>
        <w:rPr>
          <w:sz w:val="24"/>
          <w:szCs w:val="24"/>
        </w:rPr>
      </w:pPr>
      <w:r w:rsidRPr="00C359F4">
        <w:rPr>
          <w:b/>
          <w:bCs/>
          <w:sz w:val="24"/>
          <w:szCs w:val="24"/>
        </w:rPr>
        <w:t>Článok 1</w:t>
      </w:r>
    </w:p>
    <w:p w14:paraId="1434AC12" w14:textId="77777777" w:rsidR="00C359F4" w:rsidRPr="00C359F4" w:rsidRDefault="00C359F4" w:rsidP="00C359F4">
      <w:pPr>
        <w:contextualSpacing/>
        <w:mirrorIndents/>
        <w:jc w:val="center"/>
        <w:rPr>
          <w:sz w:val="24"/>
          <w:szCs w:val="24"/>
        </w:rPr>
      </w:pPr>
      <w:r w:rsidRPr="00C359F4">
        <w:rPr>
          <w:b/>
          <w:bCs/>
          <w:sz w:val="24"/>
          <w:szCs w:val="24"/>
        </w:rPr>
        <w:t>Zmluvné strany</w:t>
      </w:r>
    </w:p>
    <w:p w14:paraId="43B9E948" w14:textId="77777777" w:rsidR="00C359F4" w:rsidRPr="00C359F4" w:rsidRDefault="00C359F4" w:rsidP="00C359F4">
      <w:pPr>
        <w:contextualSpacing/>
        <w:mirrorIndents/>
      </w:pPr>
    </w:p>
    <w:p w14:paraId="4E375894" w14:textId="19056FD2" w:rsidR="00C359F4" w:rsidRPr="00C359F4" w:rsidRDefault="00C359F4" w:rsidP="00C359F4">
      <w:pPr>
        <w:contextualSpacing/>
        <w:mirrorIndents/>
      </w:pPr>
      <w:r w:rsidRPr="00C359F4">
        <w:rPr>
          <w:b/>
          <w:bCs/>
        </w:rPr>
        <w:t xml:space="preserve">1. </w:t>
      </w:r>
      <w:r>
        <w:rPr>
          <w:b/>
          <w:bCs/>
        </w:rPr>
        <w:tab/>
      </w:r>
      <w:r w:rsidRPr="00C359F4">
        <w:rPr>
          <w:b/>
          <w:bCs/>
        </w:rPr>
        <w:t xml:space="preserve">Objednávateľ: </w:t>
      </w:r>
      <w:r w:rsidR="00F71A0A">
        <w:rPr>
          <w:b/>
          <w:bCs/>
        </w:rPr>
        <w:t>Košice IT Valley z.p.o.</w:t>
      </w:r>
    </w:p>
    <w:p w14:paraId="3C4E1569" w14:textId="099BB283" w:rsidR="00C359F4" w:rsidRPr="00C359F4" w:rsidRDefault="00C359F4" w:rsidP="00C359F4">
      <w:pPr>
        <w:ind w:firstLine="708"/>
        <w:contextualSpacing/>
        <w:mirrorIndents/>
      </w:pPr>
      <w:r w:rsidRPr="00C359F4">
        <w:t xml:space="preserve">Sídlo: </w:t>
      </w:r>
      <w:r w:rsidR="00F71A0A">
        <w:t>Letná 1/9 04001 Košice – mestská časť Sever</w:t>
      </w:r>
    </w:p>
    <w:p w14:paraId="1A982959" w14:textId="69699D1C" w:rsidR="00C359F4" w:rsidRPr="00C359F4" w:rsidRDefault="00C359F4" w:rsidP="00C359F4">
      <w:pPr>
        <w:ind w:firstLine="708"/>
        <w:contextualSpacing/>
        <w:mirrorIndents/>
      </w:pPr>
      <w:r w:rsidRPr="00C359F4">
        <w:t xml:space="preserve">Štatutárny orgán: </w:t>
      </w:r>
      <w:r w:rsidR="00F71A0A">
        <w:t>Mgr. Miriama Hučková</w:t>
      </w:r>
    </w:p>
    <w:p w14:paraId="5A770AC1" w14:textId="77777777" w:rsidR="00C359F4" w:rsidRPr="00C359F4" w:rsidRDefault="00C359F4" w:rsidP="00C359F4">
      <w:pPr>
        <w:ind w:firstLine="708"/>
        <w:contextualSpacing/>
        <w:mirrorIndents/>
      </w:pPr>
      <w:r w:rsidRPr="00C359F4">
        <w:t xml:space="preserve">Bankové spojenie: </w:t>
      </w:r>
    </w:p>
    <w:p w14:paraId="23E47CA2" w14:textId="76AC1F8C" w:rsidR="00C359F4" w:rsidRPr="00C359F4" w:rsidRDefault="00C359F4" w:rsidP="00C359F4">
      <w:pPr>
        <w:ind w:firstLine="708"/>
        <w:contextualSpacing/>
        <w:mirrorIndents/>
      </w:pPr>
      <w:r w:rsidRPr="00C359F4">
        <w:t>Číslo účtu IBAN:</w:t>
      </w:r>
      <w:ins w:id="0" w:author="Viktor Mitruk" w:date="2022-06-21T09:06:00Z">
        <w:r w:rsidR="00F43D54">
          <w:t>SK 3109000000000447699938</w:t>
        </w:r>
      </w:ins>
    </w:p>
    <w:p w14:paraId="0F8E299F" w14:textId="180AE474" w:rsidR="00C359F4" w:rsidRPr="00C359F4" w:rsidRDefault="00C359F4" w:rsidP="00C359F4">
      <w:pPr>
        <w:ind w:firstLine="708"/>
        <w:contextualSpacing/>
        <w:mirrorIndents/>
      </w:pPr>
      <w:r w:rsidRPr="00C359F4">
        <w:t xml:space="preserve">IČO: </w:t>
      </w:r>
      <w:r w:rsidR="00F71A0A" w:rsidRPr="00F71A0A">
        <w:t>35578041</w:t>
      </w:r>
    </w:p>
    <w:p w14:paraId="5BDF7946" w14:textId="5891181F" w:rsidR="00C359F4" w:rsidRPr="00C359F4" w:rsidRDefault="00C359F4" w:rsidP="00C359F4">
      <w:pPr>
        <w:ind w:firstLine="708"/>
        <w:contextualSpacing/>
        <w:mirrorIndents/>
      </w:pPr>
      <w:r w:rsidRPr="00C359F4">
        <w:t xml:space="preserve">DIČ:  </w:t>
      </w:r>
      <w:r w:rsidR="00F71A0A" w:rsidRPr="00F71A0A">
        <w:t>2022358415</w:t>
      </w:r>
    </w:p>
    <w:p w14:paraId="273C5B55" w14:textId="62077050" w:rsidR="00C359F4" w:rsidRDefault="00C359F4" w:rsidP="00C359F4">
      <w:pPr>
        <w:ind w:firstLine="708"/>
        <w:contextualSpacing/>
        <w:mirrorIndents/>
      </w:pPr>
      <w:r w:rsidRPr="00C359F4">
        <w:t xml:space="preserve">IČ DPH: </w:t>
      </w:r>
      <w:r w:rsidR="00F71A0A" w:rsidRPr="00F71A0A">
        <w:t>SK2022358415</w:t>
      </w:r>
    </w:p>
    <w:p w14:paraId="51888ABE" w14:textId="77777777" w:rsidR="004B6609" w:rsidRPr="00C359F4" w:rsidRDefault="004B6609" w:rsidP="00C359F4">
      <w:pPr>
        <w:ind w:firstLine="708"/>
        <w:contextualSpacing/>
        <w:mirrorIndents/>
      </w:pPr>
      <w:r w:rsidRPr="00C359F4">
        <w:t>Obchodný register:</w:t>
      </w:r>
    </w:p>
    <w:p w14:paraId="7E3F8412" w14:textId="77777777" w:rsidR="00C359F4" w:rsidRPr="00C359F4" w:rsidRDefault="00C359F4" w:rsidP="00C359F4">
      <w:pPr>
        <w:contextualSpacing/>
        <w:mirrorIndents/>
      </w:pPr>
    </w:p>
    <w:p w14:paraId="65BA99B4" w14:textId="77777777" w:rsidR="00C359F4" w:rsidRPr="00C359F4" w:rsidRDefault="00C359F4" w:rsidP="00C359F4">
      <w:pPr>
        <w:contextualSpacing/>
        <w:mirrorIndents/>
      </w:pPr>
      <w:r w:rsidRPr="00C359F4">
        <w:rPr>
          <w:b/>
          <w:bCs/>
        </w:rPr>
        <w:t xml:space="preserve">2. </w:t>
      </w:r>
      <w:r w:rsidR="007A2229">
        <w:rPr>
          <w:b/>
          <w:bCs/>
        </w:rPr>
        <w:tab/>
      </w:r>
      <w:r w:rsidRPr="00C359F4">
        <w:rPr>
          <w:b/>
          <w:bCs/>
        </w:rPr>
        <w:t xml:space="preserve">Poskytovateľ: </w:t>
      </w:r>
      <w:r w:rsidR="007E086D" w:rsidRPr="007E086D">
        <w:rPr>
          <w:rStyle w:val="ra"/>
          <w:b/>
          <w:bCs/>
        </w:rPr>
        <w:t>VETEREA s.r.o.</w:t>
      </w:r>
    </w:p>
    <w:p w14:paraId="42A76F46" w14:textId="77777777" w:rsidR="00C359F4" w:rsidRPr="00C359F4" w:rsidRDefault="00C359F4" w:rsidP="007A2229">
      <w:pPr>
        <w:ind w:firstLine="708"/>
        <w:contextualSpacing/>
        <w:mirrorIndents/>
      </w:pPr>
      <w:r w:rsidRPr="00C359F4">
        <w:t xml:space="preserve">Sídlo: </w:t>
      </w:r>
      <w:r w:rsidR="007E086D">
        <w:rPr>
          <w:rStyle w:val="ra"/>
        </w:rPr>
        <w:t>Čárskeho 264/2, 040 01 Košice - mestská časť Sever</w:t>
      </w:r>
    </w:p>
    <w:p w14:paraId="2C64A4F3" w14:textId="77777777" w:rsidR="00C359F4" w:rsidRPr="00C359F4" w:rsidRDefault="00C359F4" w:rsidP="007A2229">
      <w:pPr>
        <w:ind w:firstLine="708"/>
        <w:contextualSpacing/>
        <w:mirrorIndents/>
      </w:pPr>
      <w:r w:rsidRPr="00C359F4">
        <w:t xml:space="preserve">Štatutárny orgán: </w:t>
      </w:r>
      <w:r w:rsidR="007E086D">
        <w:rPr>
          <w:rStyle w:val="ra"/>
        </w:rPr>
        <w:t xml:space="preserve">Ing. </w:t>
      </w:r>
      <w:r w:rsidR="007E086D" w:rsidRPr="007E086D">
        <w:rPr>
          <w:rStyle w:val="ra"/>
        </w:rPr>
        <w:t>Slanislav Malecký</w:t>
      </w:r>
      <w:r w:rsidRPr="00C359F4">
        <w:t xml:space="preserve">, konateľ </w:t>
      </w:r>
    </w:p>
    <w:p w14:paraId="2C18D3EC" w14:textId="2E9B8B7E" w:rsidR="007A2229" w:rsidRDefault="00C359F4" w:rsidP="007A2229">
      <w:pPr>
        <w:ind w:firstLine="708"/>
        <w:contextualSpacing/>
        <w:mirrorIndents/>
      </w:pPr>
      <w:r w:rsidRPr="00C359F4">
        <w:t xml:space="preserve">Číslo účtu IBAN: </w:t>
      </w:r>
      <w:r w:rsidR="00CE097B" w:rsidRPr="00CE097B">
        <w:t>SK51</w:t>
      </w:r>
      <w:r w:rsidR="00CE097B">
        <w:t xml:space="preserve"> </w:t>
      </w:r>
      <w:r w:rsidR="00CE097B" w:rsidRPr="00CE097B">
        <w:t>8330</w:t>
      </w:r>
      <w:r w:rsidR="00CE097B">
        <w:t xml:space="preserve"> </w:t>
      </w:r>
      <w:r w:rsidR="00CE097B" w:rsidRPr="00CE097B">
        <w:t>0000</w:t>
      </w:r>
      <w:r w:rsidR="00CE097B">
        <w:t xml:space="preserve"> </w:t>
      </w:r>
      <w:r w:rsidR="00CE097B" w:rsidRPr="00CE097B">
        <w:t>0027</w:t>
      </w:r>
      <w:r w:rsidR="00CE097B">
        <w:t xml:space="preserve"> </w:t>
      </w:r>
      <w:r w:rsidR="00CE097B" w:rsidRPr="00CE097B">
        <w:t>0221</w:t>
      </w:r>
      <w:r w:rsidR="00CE097B">
        <w:t xml:space="preserve"> </w:t>
      </w:r>
      <w:r w:rsidR="00CE097B" w:rsidRPr="00CE097B">
        <w:t>7318</w:t>
      </w:r>
    </w:p>
    <w:p w14:paraId="4F86CFD0" w14:textId="77777777" w:rsidR="00C359F4" w:rsidRPr="00C359F4" w:rsidRDefault="00C359F4" w:rsidP="007A2229">
      <w:pPr>
        <w:ind w:firstLine="708"/>
        <w:contextualSpacing/>
        <w:mirrorIndents/>
      </w:pPr>
      <w:r w:rsidRPr="00C359F4">
        <w:t xml:space="preserve">IČO: </w:t>
      </w:r>
      <w:r w:rsidR="007E086D">
        <w:rPr>
          <w:rStyle w:val="ra"/>
        </w:rPr>
        <w:t>54 388 333</w:t>
      </w:r>
    </w:p>
    <w:p w14:paraId="01DF388E" w14:textId="77777777" w:rsidR="00C359F4" w:rsidRPr="00C359F4" w:rsidRDefault="00C359F4" w:rsidP="007A2229">
      <w:pPr>
        <w:ind w:firstLine="708"/>
        <w:contextualSpacing/>
        <w:mirrorIndents/>
      </w:pPr>
      <w:r w:rsidRPr="00C359F4">
        <w:t xml:space="preserve">DIČ: </w:t>
      </w:r>
      <w:r w:rsidR="007E086D">
        <w:t>2121665579</w:t>
      </w:r>
    </w:p>
    <w:p w14:paraId="6B8958D4" w14:textId="77777777" w:rsidR="00C359F4" w:rsidRPr="00C359F4" w:rsidRDefault="00C359F4" w:rsidP="007A2229">
      <w:pPr>
        <w:ind w:firstLine="708"/>
        <w:contextualSpacing/>
        <w:mirrorIndents/>
      </w:pPr>
      <w:r w:rsidRPr="00C359F4">
        <w:t>IČ DPH: nie je platca DPH</w:t>
      </w:r>
    </w:p>
    <w:p w14:paraId="0F21B488" w14:textId="77777777" w:rsidR="00C359F4" w:rsidRPr="00C359F4" w:rsidRDefault="00C359F4" w:rsidP="007A2229">
      <w:pPr>
        <w:ind w:left="708"/>
        <w:contextualSpacing/>
        <w:mirrorIndents/>
      </w:pPr>
      <w:r w:rsidRPr="00C359F4">
        <w:t xml:space="preserve">Obchodný register: spoločnosť zapísaná v Obchodnom registri Okresného súdu </w:t>
      </w:r>
      <w:r w:rsidR="004B6609">
        <w:t>Košice I</w:t>
      </w:r>
      <w:r w:rsidRPr="00C359F4">
        <w:t>,</w:t>
      </w:r>
      <w:r w:rsidR="00AB19FB">
        <w:t xml:space="preserve"> </w:t>
      </w:r>
      <w:r w:rsidRPr="00C359F4">
        <w:t xml:space="preserve">oddiel Sro, vložka č. </w:t>
      </w:r>
      <w:r w:rsidR="004B6609">
        <w:rPr>
          <w:rStyle w:val="ra"/>
        </w:rPr>
        <w:t>53596/V</w:t>
      </w:r>
    </w:p>
    <w:p w14:paraId="1B178506" w14:textId="77777777" w:rsidR="00C359F4" w:rsidRPr="00C359F4" w:rsidRDefault="00C359F4" w:rsidP="00C359F4">
      <w:pPr>
        <w:contextualSpacing/>
        <w:mirrorIndents/>
      </w:pPr>
    </w:p>
    <w:p w14:paraId="7056F2D2" w14:textId="77777777" w:rsidR="00C359F4" w:rsidRPr="00C359F4" w:rsidRDefault="00C359F4" w:rsidP="00C359F4">
      <w:pPr>
        <w:contextualSpacing/>
        <w:mirrorIndents/>
      </w:pPr>
      <w:r w:rsidRPr="00C359F4">
        <w:t xml:space="preserve"> (Objednávateľ a Poskytovateľ ďalej spolu ako „</w:t>
      </w:r>
      <w:r w:rsidRPr="00C359F4">
        <w:rPr>
          <w:i/>
          <w:iCs/>
        </w:rPr>
        <w:t>zmluvné strany</w:t>
      </w:r>
      <w:r w:rsidRPr="00C359F4">
        <w:t xml:space="preserve">“) </w:t>
      </w:r>
    </w:p>
    <w:p w14:paraId="52AE529B" w14:textId="77777777" w:rsidR="00C359F4" w:rsidRPr="00C359F4" w:rsidRDefault="00C359F4" w:rsidP="00C359F4">
      <w:pPr>
        <w:contextualSpacing/>
        <w:mirrorIndents/>
      </w:pPr>
    </w:p>
    <w:p w14:paraId="04A3E8F1" w14:textId="77777777" w:rsidR="00C359F4" w:rsidRPr="00C359F4" w:rsidRDefault="00C359F4" w:rsidP="007A2229">
      <w:pPr>
        <w:contextualSpacing/>
        <w:mirrorIndents/>
        <w:jc w:val="both"/>
      </w:pPr>
      <w:r w:rsidRPr="00C359F4">
        <w:t>uzatvorili Zmluvu o poskytovaní poradenských a konzultačných služieb (ďalej ako „</w:t>
      </w:r>
      <w:r w:rsidRPr="00C359F4">
        <w:rPr>
          <w:i/>
          <w:iCs/>
        </w:rPr>
        <w:t>zmluva</w:t>
      </w:r>
      <w:r w:rsidRPr="00C359F4">
        <w:t xml:space="preserve">“)  v nasledovnom znení: </w:t>
      </w:r>
    </w:p>
    <w:p w14:paraId="1F2C16DB" w14:textId="77777777" w:rsidR="00C359F4" w:rsidRPr="00C359F4" w:rsidRDefault="00C359F4" w:rsidP="00C359F4">
      <w:pPr>
        <w:contextualSpacing/>
        <w:mirrorIndents/>
      </w:pPr>
    </w:p>
    <w:p w14:paraId="797596F6" w14:textId="77777777" w:rsidR="00C359F4" w:rsidRPr="00C359F4" w:rsidRDefault="00C359F4" w:rsidP="00C359F4">
      <w:pPr>
        <w:contextualSpacing/>
        <w:mirrorIndents/>
      </w:pPr>
    </w:p>
    <w:p w14:paraId="2F2D5F8B" w14:textId="77777777" w:rsidR="007A2229" w:rsidRPr="007E086D" w:rsidRDefault="00C359F4" w:rsidP="007A2229">
      <w:pPr>
        <w:contextualSpacing/>
        <w:mirrorIndents/>
        <w:jc w:val="center"/>
        <w:rPr>
          <w:sz w:val="24"/>
          <w:szCs w:val="24"/>
        </w:rPr>
      </w:pPr>
      <w:r w:rsidRPr="00C359F4">
        <w:rPr>
          <w:b/>
          <w:bCs/>
          <w:sz w:val="24"/>
          <w:szCs w:val="24"/>
        </w:rPr>
        <w:t>Článok 2</w:t>
      </w:r>
    </w:p>
    <w:p w14:paraId="7AB71ADA" w14:textId="77777777" w:rsidR="00C359F4" w:rsidRPr="00C359F4" w:rsidRDefault="00C359F4" w:rsidP="007A2229">
      <w:pPr>
        <w:contextualSpacing/>
        <w:mirrorIndents/>
        <w:jc w:val="center"/>
        <w:rPr>
          <w:sz w:val="24"/>
          <w:szCs w:val="24"/>
        </w:rPr>
      </w:pPr>
      <w:r w:rsidRPr="00C359F4">
        <w:rPr>
          <w:b/>
          <w:bCs/>
          <w:sz w:val="24"/>
          <w:szCs w:val="24"/>
        </w:rPr>
        <w:t>Predmet zmluvy</w:t>
      </w:r>
    </w:p>
    <w:p w14:paraId="5D8E28B6" w14:textId="77777777" w:rsidR="00C359F4" w:rsidRPr="00C359F4" w:rsidRDefault="00C359F4" w:rsidP="00C359F4">
      <w:pPr>
        <w:contextualSpacing/>
        <w:mirrorIndents/>
      </w:pPr>
    </w:p>
    <w:p w14:paraId="31BCB059" w14:textId="2D40A8C0" w:rsidR="00C359F4" w:rsidRPr="00C359F4" w:rsidRDefault="00C359F4" w:rsidP="000E0798">
      <w:pPr>
        <w:contextualSpacing/>
        <w:mirrorIndents/>
        <w:jc w:val="both"/>
      </w:pPr>
      <w:r w:rsidRPr="00C359F4">
        <w:t xml:space="preserve">1. Predmetom tejto zmluvy je poskytovanie odborných, poradenských a konzultačných služieb v oblasti  </w:t>
      </w:r>
      <w:r w:rsidR="004B6609">
        <w:t>európskych štrukturálnych a investičných fondov, systému ITMS,</w:t>
      </w:r>
      <w:r w:rsidR="00B21124">
        <w:t xml:space="preserve"> užívania e-schránky</w:t>
      </w:r>
      <w:r w:rsidR="00AB19FB">
        <w:t xml:space="preserve"> </w:t>
      </w:r>
      <w:r w:rsidR="00B21124">
        <w:t>objednávateľa</w:t>
      </w:r>
      <w:r w:rsidR="004B6609">
        <w:t xml:space="preserve">.  </w:t>
      </w:r>
    </w:p>
    <w:p w14:paraId="2EC62531" w14:textId="77777777" w:rsidR="00C359F4" w:rsidRPr="00C359F4" w:rsidRDefault="00C359F4" w:rsidP="000E0798">
      <w:pPr>
        <w:contextualSpacing/>
        <w:mirrorIndents/>
        <w:jc w:val="both"/>
      </w:pPr>
    </w:p>
    <w:p w14:paraId="028DA0FF" w14:textId="77777777" w:rsidR="00C359F4" w:rsidRPr="00C359F4" w:rsidRDefault="00C359F4" w:rsidP="000E0798">
      <w:pPr>
        <w:contextualSpacing/>
        <w:mirrorIndents/>
        <w:jc w:val="both"/>
      </w:pPr>
      <w:r w:rsidRPr="00C359F4">
        <w:t xml:space="preserve">2. Objednávateľ za poskytovanie Služieb počas doby platnosti zmluvy platí Poskytovateľovi odmenu v zmysle Článku 4, ods. 1 zmluvy. </w:t>
      </w:r>
    </w:p>
    <w:p w14:paraId="0E660219" w14:textId="77777777" w:rsidR="00C359F4" w:rsidRPr="00C359F4" w:rsidRDefault="00C359F4" w:rsidP="00C359F4">
      <w:pPr>
        <w:contextualSpacing/>
        <w:mirrorIndents/>
      </w:pPr>
    </w:p>
    <w:p w14:paraId="7A6B3A0B" w14:textId="77777777" w:rsidR="00C359F4" w:rsidRPr="00C359F4" w:rsidRDefault="00C359F4" w:rsidP="00C359F4">
      <w:pPr>
        <w:contextualSpacing/>
        <w:mirrorIndents/>
      </w:pPr>
    </w:p>
    <w:p w14:paraId="7E9EBB58" w14:textId="77777777" w:rsidR="007A2229" w:rsidRDefault="007A2229" w:rsidP="00C359F4">
      <w:pPr>
        <w:contextualSpacing/>
        <w:mirrorIndents/>
        <w:rPr>
          <w:b/>
          <w:bCs/>
        </w:rPr>
      </w:pPr>
    </w:p>
    <w:p w14:paraId="2A8608D8" w14:textId="77777777" w:rsidR="004B6609" w:rsidRDefault="004B6609" w:rsidP="00C359F4">
      <w:pPr>
        <w:contextualSpacing/>
        <w:mirrorIndents/>
        <w:rPr>
          <w:b/>
          <w:bCs/>
        </w:rPr>
      </w:pPr>
    </w:p>
    <w:p w14:paraId="730E1344" w14:textId="198626A0" w:rsidR="007A2229" w:rsidRDefault="007A2229" w:rsidP="00C359F4">
      <w:pPr>
        <w:contextualSpacing/>
        <w:mirrorIndents/>
        <w:rPr>
          <w:b/>
          <w:bCs/>
        </w:rPr>
      </w:pPr>
    </w:p>
    <w:p w14:paraId="4A847CCD" w14:textId="7B12016A" w:rsidR="00940EEE" w:rsidRDefault="00940EEE" w:rsidP="00C359F4">
      <w:pPr>
        <w:contextualSpacing/>
        <w:mirrorIndents/>
        <w:rPr>
          <w:b/>
          <w:bCs/>
        </w:rPr>
      </w:pPr>
    </w:p>
    <w:p w14:paraId="7CCD4B05" w14:textId="77777777" w:rsidR="000E0798" w:rsidRDefault="000E0798" w:rsidP="00C359F4">
      <w:pPr>
        <w:contextualSpacing/>
        <w:mirrorIndents/>
        <w:rPr>
          <w:b/>
          <w:bCs/>
        </w:rPr>
      </w:pPr>
    </w:p>
    <w:p w14:paraId="7E061EDF" w14:textId="77777777" w:rsidR="00C359F4" w:rsidRPr="00C359F4" w:rsidRDefault="00C359F4" w:rsidP="007A2229">
      <w:pPr>
        <w:contextualSpacing/>
        <w:mirrorIndents/>
        <w:jc w:val="center"/>
        <w:rPr>
          <w:sz w:val="24"/>
          <w:szCs w:val="24"/>
        </w:rPr>
      </w:pPr>
      <w:r w:rsidRPr="00C359F4">
        <w:rPr>
          <w:b/>
          <w:bCs/>
          <w:sz w:val="24"/>
          <w:szCs w:val="24"/>
        </w:rPr>
        <w:lastRenderedPageBreak/>
        <w:t>Článok 3</w:t>
      </w:r>
    </w:p>
    <w:p w14:paraId="4BDB44ED" w14:textId="77777777" w:rsidR="00C359F4" w:rsidRPr="00C359F4" w:rsidRDefault="00C359F4" w:rsidP="007A2229">
      <w:pPr>
        <w:contextualSpacing/>
        <w:mirrorIndents/>
        <w:jc w:val="center"/>
        <w:rPr>
          <w:sz w:val="24"/>
          <w:szCs w:val="24"/>
        </w:rPr>
      </w:pPr>
      <w:r w:rsidRPr="00C359F4">
        <w:rPr>
          <w:b/>
          <w:bCs/>
          <w:sz w:val="24"/>
          <w:szCs w:val="24"/>
        </w:rPr>
        <w:t>Práva a povinnosti zmluvných strán</w:t>
      </w:r>
    </w:p>
    <w:p w14:paraId="35F011F0" w14:textId="77777777" w:rsidR="00C359F4" w:rsidRPr="00C359F4" w:rsidRDefault="00C359F4" w:rsidP="00C359F4">
      <w:pPr>
        <w:contextualSpacing/>
        <w:mirrorIndents/>
      </w:pPr>
    </w:p>
    <w:p w14:paraId="55ECF5DC" w14:textId="77777777" w:rsidR="00C359F4" w:rsidRPr="00C359F4" w:rsidRDefault="00C359F4" w:rsidP="00B21124">
      <w:pPr>
        <w:contextualSpacing/>
        <w:mirrorIndents/>
        <w:jc w:val="both"/>
      </w:pPr>
      <w:r w:rsidRPr="00C359F4">
        <w:t xml:space="preserve">1. Po dobu platnosti tejto zmluvy Poskytovateľ prostredníctvom osoby konateľa spoločnosti Ing. </w:t>
      </w:r>
      <w:r w:rsidR="004B6609">
        <w:t xml:space="preserve">Stanislav Malecký </w:t>
      </w:r>
      <w:r w:rsidRPr="00C359F4">
        <w:t>poskytuje Objednávateľovi Služby s odbornou starostlivosťou, podľa najlepších schopností  a vedomostí, znalostí z praxe danej problematiky, v súlade so zákon</w:t>
      </w:r>
      <w:r w:rsidR="00B21124">
        <w:t xml:space="preserve">mi </w:t>
      </w:r>
      <w:r w:rsidRPr="00C359F4">
        <w:t>a ostatnými  všeobecne závažnými právnymi predpismi</w:t>
      </w:r>
      <w:r w:rsidR="00B21124">
        <w:t xml:space="preserve"> viažucimi sa na predmet tejto zmluvy</w:t>
      </w:r>
      <w:r w:rsidRPr="00C359F4">
        <w:t xml:space="preserve">.  </w:t>
      </w:r>
    </w:p>
    <w:p w14:paraId="7EA0D24F" w14:textId="77777777" w:rsidR="00C359F4" w:rsidRPr="00C359F4" w:rsidRDefault="00C359F4" w:rsidP="00B21124">
      <w:pPr>
        <w:contextualSpacing/>
        <w:mirrorIndents/>
        <w:jc w:val="both"/>
      </w:pPr>
    </w:p>
    <w:p w14:paraId="7AB11549" w14:textId="42A53DA8" w:rsidR="00C359F4" w:rsidRPr="00C359F4" w:rsidRDefault="00C359F4" w:rsidP="00B21124">
      <w:pPr>
        <w:contextualSpacing/>
        <w:mirrorIndents/>
        <w:jc w:val="both"/>
      </w:pPr>
      <w:r w:rsidRPr="00C359F4">
        <w:t>2. Poskytovanie poradenstva a Služieb podľa tejto zmluvy spočíva v poskytovaní odborných  a praktických rád, návodov, usmernení, odporúčaní, konzultácií problémových otázok, praktickej  ukážke, posúdení a vysvetlení, ktoré sa týkajú oblasti</w:t>
      </w:r>
      <w:r w:rsidR="00AB19FB">
        <w:t xml:space="preserve"> </w:t>
      </w:r>
      <w:r w:rsidR="00B21124">
        <w:t>európskych štrukturálnych a investičných fondov, verejného obstarávania, systému ITMS, užívania e-schránky objednávateľa</w:t>
      </w:r>
      <w:r w:rsidRPr="00C359F4">
        <w:t xml:space="preserve"> a ostatných súvisiacich činností. Poskytovateľ bude Služby poskytovať podľa požiadaviek Objednávateľa ústne alebo písomne (prostredníctvom elektronickej pošty) s určenými zamestnancami Objednávateľa, telefonickými konzultáciami a v prípade potreby osobne v priestoroch Objednávateľa.   </w:t>
      </w:r>
    </w:p>
    <w:p w14:paraId="768A83A2" w14:textId="77777777" w:rsidR="00C359F4" w:rsidRPr="00C359F4" w:rsidRDefault="00C359F4" w:rsidP="00C359F4">
      <w:pPr>
        <w:contextualSpacing/>
        <w:mirrorIndents/>
      </w:pPr>
    </w:p>
    <w:p w14:paraId="3AE8D045" w14:textId="77777777" w:rsidR="00C359F4" w:rsidRPr="00C359F4" w:rsidRDefault="00C359F4" w:rsidP="00B21124">
      <w:pPr>
        <w:contextualSpacing/>
        <w:mirrorIndents/>
        <w:jc w:val="both"/>
      </w:pPr>
      <w:r w:rsidRPr="00C359F4">
        <w:t>3. Zmluvné strany berú na vedomie, že táto Zmluva neoprávňuje Poskytovateľa na vykonávanie  právnych úkonov v mene a na účet Objednávateľa voči tretím osobá</w:t>
      </w:r>
      <w:r w:rsidR="00AB19FB">
        <w:t xml:space="preserve">m. Ak bude zariadenie určitej </w:t>
      </w:r>
      <w:r w:rsidRPr="00C359F4">
        <w:t>zálež</w:t>
      </w:r>
      <w:r w:rsidR="00AB19FB">
        <w:t>itosti  vyžadovať  uskutočnenie</w:t>
      </w:r>
      <w:r w:rsidRPr="00C359F4">
        <w:t xml:space="preserve"> právnych  úkonov  v  mene  Objednávateľa, Objednávateľ podľa  vlastného uváženia zabezpečí vykonanie týchto úkonov sám.  </w:t>
      </w:r>
    </w:p>
    <w:p w14:paraId="108AA8A2" w14:textId="77777777" w:rsidR="00C359F4" w:rsidRPr="00C359F4" w:rsidRDefault="00C359F4" w:rsidP="00C359F4">
      <w:pPr>
        <w:contextualSpacing/>
        <w:mirrorIndents/>
      </w:pPr>
    </w:p>
    <w:p w14:paraId="3273FFDB" w14:textId="77777777" w:rsidR="00C359F4" w:rsidRDefault="00C359F4" w:rsidP="00B21124">
      <w:pPr>
        <w:contextualSpacing/>
        <w:mirrorIndents/>
        <w:jc w:val="both"/>
      </w:pPr>
      <w:r w:rsidRPr="00C359F4">
        <w:t>4. Objednávateľ poskytuje pri plnení predmetu zmluvy všetku potrebnú súčinnosť, ktorou sa rozumie  predovšetkým včasné dodanie potrebných požiadavi</w:t>
      </w:r>
      <w:r w:rsidR="00AB19FB">
        <w:t xml:space="preserve">ek, informácií, listín a pod., </w:t>
      </w:r>
      <w:r w:rsidRPr="00C359F4">
        <w:t xml:space="preserve">ktoré </w:t>
      </w:r>
      <w:r w:rsidR="00AB19FB">
        <w:t xml:space="preserve"> si Poskytovateľ  písomne alebo ústne vyžiadal, </w:t>
      </w:r>
      <w:r w:rsidRPr="00C359F4">
        <w:t xml:space="preserve">alebo ktoré môžu podľa názoru Objednávateľa slúžiť ako podkladový  materiál pre plnenie predmetu zmluvy. </w:t>
      </w:r>
    </w:p>
    <w:p w14:paraId="272B4675" w14:textId="77777777" w:rsidR="00B21124" w:rsidRPr="00C359F4" w:rsidRDefault="00B21124" w:rsidP="00B21124">
      <w:pPr>
        <w:contextualSpacing/>
        <w:mirrorIndents/>
        <w:jc w:val="both"/>
      </w:pPr>
    </w:p>
    <w:p w14:paraId="423ABE6F" w14:textId="77777777" w:rsidR="00C359F4" w:rsidRPr="00C359F4" w:rsidRDefault="00C359F4" w:rsidP="00C359F4">
      <w:pPr>
        <w:contextualSpacing/>
        <w:mirrorIndents/>
      </w:pPr>
    </w:p>
    <w:p w14:paraId="62A8908C" w14:textId="77777777" w:rsidR="00C359F4" w:rsidRPr="00C359F4" w:rsidRDefault="00C359F4" w:rsidP="007A2229">
      <w:pPr>
        <w:contextualSpacing/>
        <w:mirrorIndents/>
        <w:jc w:val="center"/>
        <w:rPr>
          <w:sz w:val="24"/>
          <w:szCs w:val="24"/>
        </w:rPr>
      </w:pPr>
      <w:r w:rsidRPr="00C359F4">
        <w:rPr>
          <w:b/>
          <w:bCs/>
          <w:sz w:val="24"/>
          <w:szCs w:val="24"/>
        </w:rPr>
        <w:t>Článok 4</w:t>
      </w:r>
    </w:p>
    <w:p w14:paraId="77BE3E19" w14:textId="77777777" w:rsidR="00C359F4" w:rsidRPr="00C359F4" w:rsidRDefault="00C359F4" w:rsidP="007A2229">
      <w:pPr>
        <w:contextualSpacing/>
        <w:mirrorIndents/>
        <w:jc w:val="center"/>
        <w:rPr>
          <w:sz w:val="24"/>
          <w:szCs w:val="24"/>
        </w:rPr>
      </w:pPr>
      <w:r w:rsidRPr="00C359F4">
        <w:rPr>
          <w:b/>
          <w:bCs/>
          <w:sz w:val="24"/>
          <w:szCs w:val="24"/>
        </w:rPr>
        <w:t>Odmena a platobné podmienky</w:t>
      </w:r>
    </w:p>
    <w:p w14:paraId="58612CDB" w14:textId="77777777" w:rsidR="00C359F4" w:rsidRPr="00C359F4" w:rsidRDefault="00C359F4" w:rsidP="00C359F4">
      <w:pPr>
        <w:contextualSpacing/>
        <w:mirrorIndents/>
      </w:pPr>
    </w:p>
    <w:p w14:paraId="2302BD6E" w14:textId="583B338A" w:rsidR="00EF1337" w:rsidRPr="00C359F4" w:rsidRDefault="00C359F4" w:rsidP="00B21124">
      <w:pPr>
        <w:contextualSpacing/>
        <w:mirrorIndents/>
        <w:jc w:val="both"/>
      </w:pPr>
      <w:r w:rsidRPr="00C359F4">
        <w:t xml:space="preserve">1. Zmluvné strany sa dohodli na odmene za poskytovanie Služieb podľa predmetu zmluvy počas doby  trvania zmluvného vzťahu vo výške </w:t>
      </w:r>
      <w:r w:rsidR="00B21124">
        <w:t>20</w:t>
      </w:r>
      <w:r w:rsidRPr="00C359F4">
        <w:t>,- Eur</w:t>
      </w:r>
      <w:r w:rsidR="00B21124">
        <w:t xml:space="preserve"> na hodinu. </w:t>
      </w:r>
      <w:r w:rsidR="00EF1337">
        <w:t>Poskytovateľ, nie je platcom DPH.</w:t>
      </w:r>
      <w:r w:rsidR="0045505B">
        <w:t xml:space="preserve"> </w:t>
      </w:r>
    </w:p>
    <w:p w14:paraId="3B29DFB5" w14:textId="77777777" w:rsidR="00C359F4" w:rsidRPr="00C359F4" w:rsidRDefault="00C359F4" w:rsidP="00C359F4">
      <w:pPr>
        <w:contextualSpacing/>
        <w:mirrorIndents/>
      </w:pPr>
    </w:p>
    <w:p w14:paraId="5077E5D0" w14:textId="77777777" w:rsidR="00C359F4" w:rsidRPr="00C359F4" w:rsidRDefault="00C359F4" w:rsidP="00B36BFE">
      <w:pPr>
        <w:contextualSpacing/>
        <w:mirrorIndents/>
        <w:jc w:val="both"/>
      </w:pPr>
      <w:r w:rsidRPr="00C359F4">
        <w:t xml:space="preserve">2. V odmene sú zahrnuté všetky náklady Poskytovateľa spojené s plnením predmetu zmluvy. </w:t>
      </w:r>
    </w:p>
    <w:p w14:paraId="22B84C35" w14:textId="77777777" w:rsidR="00C359F4" w:rsidRPr="00C359F4" w:rsidRDefault="00C359F4" w:rsidP="00C359F4">
      <w:pPr>
        <w:contextualSpacing/>
        <w:mirrorIndents/>
      </w:pPr>
    </w:p>
    <w:p w14:paraId="46341A72" w14:textId="752F2FB3" w:rsidR="00C359F4" w:rsidRPr="00C359F4" w:rsidRDefault="00C359F4" w:rsidP="00A73E36">
      <w:pPr>
        <w:contextualSpacing/>
        <w:mirrorIndents/>
        <w:jc w:val="both"/>
      </w:pPr>
      <w:r w:rsidRPr="00C359F4">
        <w:t xml:space="preserve">3. Odmenu sa Objednávateľ zaväzuje zaplatiť Poskytovateľovi na základe faktúry vystavenej  Poskytovateľom. Faktúra musí obsahovať náležitosti účtovného dokladu podľa príslušných právnych  predpisov. V prípade, že doručená faktúra nebude obsahovať tieto náležitosti, Objednávateľ ju vráti  Poskytovateľovi na opravenie. V tomto prípade začína plynúť nová lehota splatnosti po jej opätovnom  doručení Objednávateľovi. </w:t>
      </w:r>
      <w:r w:rsidR="00EF7F0B">
        <w:t xml:space="preserve">Súčasťou faktúry bude rozpis </w:t>
      </w:r>
      <w:r w:rsidR="00EF7F0B" w:rsidRPr="00C359F4">
        <w:t>poskyt</w:t>
      </w:r>
      <w:r w:rsidR="00EF7F0B">
        <w:t xml:space="preserve">nutých </w:t>
      </w:r>
      <w:r w:rsidR="00EF7F0B" w:rsidRPr="00C359F4">
        <w:t>odborných, poradenských a konzultačných služieb v</w:t>
      </w:r>
      <w:r w:rsidR="00EF7F0B">
        <w:t> </w:t>
      </w:r>
      <w:r w:rsidR="00EF7F0B" w:rsidRPr="00C359F4">
        <w:t>oblasti</w:t>
      </w:r>
      <w:r w:rsidR="00EF7F0B">
        <w:t xml:space="preserve"> podľa Článku 1, ods 1 zmluvy. </w:t>
      </w:r>
      <w:r w:rsidR="00EF7F0B" w:rsidRPr="00C359F4" w:rsidDel="00A73E36">
        <w:t xml:space="preserve"> </w:t>
      </w:r>
    </w:p>
    <w:p w14:paraId="57E75B2F" w14:textId="77777777" w:rsidR="00C359F4" w:rsidRPr="00C359F4" w:rsidRDefault="00C359F4" w:rsidP="00C359F4">
      <w:pPr>
        <w:contextualSpacing/>
        <w:mirrorIndents/>
      </w:pPr>
    </w:p>
    <w:p w14:paraId="61A1F6C2" w14:textId="52A93431" w:rsidR="00C359F4" w:rsidRPr="00C359F4" w:rsidRDefault="00C359F4" w:rsidP="00B36BFE">
      <w:pPr>
        <w:contextualSpacing/>
        <w:mirrorIndents/>
        <w:jc w:val="both"/>
      </w:pPr>
      <w:r w:rsidRPr="00C359F4">
        <w:t xml:space="preserve">4. Zmluvné strany sa dohodli, že faktúry na úhradu odmeny budú Objednávateľovi doručované mesačne,  a to vždy najneskôr do </w:t>
      </w:r>
      <w:r w:rsidR="004F33D9">
        <w:t>1</w:t>
      </w:r>
      <w:r w:rsidR="00A718C6">
        <w:t>5</w:t>
      </w:r>
      <w:r w:rsidRPr="00C359F4">
        <w:t xml:space="preserve"> kalendárnych dní nasledujúceho kalendárneho mesiaca za Služby poskytnuté  v predchádzajúcom kalendárnom mesiaci. </w:t>
      </w:r>
    </w:p>
    <w:p w14:paraId="1D8464C5" w14:textId="77777777" w:rsidR="00C359F4" w:rsidRPr="00C359F4" w:rsidRDefault="00C359F4" w:rsidP="00C359F4">
      <w:pPr>
        <w:contextualSpacing/>
        <w:mirrorIndents/>
      </w:pPr>
    </w:p>
    <w:p w14:paraId="7B1A8971" w14:textId="47EC5638" w:rsidR="00C359F4" w:rsidRPr="00C359F4" w:rsidRDefault="00C359F4" w:rsidP="00B36BFE">
      <w:pPr>
        <w:contextualSpacing/>
        <w:mirrorIndents/>
        <w:jc w:val="both"/>
      </w:pPr>
      <w:r w:rsidRPr="00C359F4">
        <w:t xml:space="preserve">5. Faktúra je v zmysle ustanovenia § 340b ods. 1 Obchodného zákonníka splatná do </w:t>
      </w:r>
      <w:r w:rsidR="00A718C6">
        <w:t>14</w:t>
      </w:r>
      <w:r w:rsidRPr="00C359F4">
        <w:t xml:space="preserve"> dní odo dňa  jej doručenia Objednávateľovi.  </w:t>
      </w:r>
    </w:p>
    <w:p w14:paraId="4417B6E0" w14:textId="77777777" w:rsidR="00C359F4" w:rsidRPr="00C359F4" w:rsidRDefault="00C359F4" w:rsidP="00C359F4">
      <w:pPr>
        <w:contextualSpacing/>
        <w:mirrorIndents/>
      </w:pPr>
    </w:p>
    <w:p w14:paraId="5CCF8EE8" w14:textId="0975E39B" w:rsidR="00F54C7E" w:rsidRPr="00C359F4" w:rsidRDefault="00C359F4" w:rsidP="00B36BFE">
      <w:pPr>
        <w:contextualSpacing/>
        <w:mirrorIndents/>
        <w:jc w:val="both"/>
      </w:pPr>
      <w:r w:rsidRPr="00C359F4">
        <w:lastRenderedPageBreak/>
        <w:t xml:space="preserve">6. Zmluvné strany sa dohodli, že faktúry bude Poskytovateľ zasielať elektronicky na e-mailovú adresu  Objednávateľa: </w:t>
      </w:r>
      <w:ins w:id="1" w:author="Viktor Mitruk" w:date="2022-06-21T09:06:00Z">
        <w:r w:rsidR="00EC1A62">
          <w:fldChar w:fldCharType="begin"/>
        </w:r>
        <w:r w:rsidR="00EC1A62">
          <w:instrText xml:space="preserve"> HYPERLINK "mailto:</w:instrText>
        </w:r>
      </w:ins>
      <w:r w:rsidR="00EC1A62">
        <w:instrText>miriama.huckova</w:instrText>
      </w:r>
      <w:r w:rsidR="00EC1A62" w:rsidRPr="004F33D9">
        <w:instrText>@</w:instrText>
      </w:r>
      <w:r w:rsidR="00EC1A62">
        <w:instrText>itvalley.sk</w:instrText>
      </w:r>
      <w:ins w:id="2" w:author="Viktor Mitruk" w:date="2022-06-21T09:06:00Z">
        <w:r w:rsidR="00EC1A62">
          <w:instrText xml:space="preserve">" </w:instrText>
        </w:r>
        <w:r w:rsidR="00EC1A62">
          <w:fldChar w:fldCharType="separate"/>
        </w:r>
      </w:ins>
      <w:r w:rsidR="00EC1A62" w:rsidRPr="00BE7229">
        <w:rPr>
          <w:rStyle w:val="Hypertextovprepojenie"/>
        </w:rPr>
        <w:t>miriama.huckova@itvalley.sk</w:t>
      </w:r>
      <w:ins w:id="3" w:author="Viktor Mitruk" w:date="2022-06-21T09:06:00Z">
        <w:r w:rsidR="00EC1A62">
          <w:fldChar w:fldCharType="end"/>
        </w:r>
        <w:r w:rsidR="00EC1A62">
          <w:t xml:space="preserve"> viktor</w:t>
        </w:r>
        <w:r w:rsidR="00EC1A62">
          <w:t>.</w:t>
        </w:r>
        <w:r w:rsidR="00EC1A62">
          <w:t>mitruk</w:t>
        </w:r>
        <w:r w:rsidR="00EC1A62" w:rsidRPr="004F33D9">
          <w:t>@</w:t>
        </w:r>
        <w:r w:rsidR="00EC1A62">
          <w:t>itvalley.sk</w:t>
        </w:r>
      </w:ins>
      <w:r w:rsidR="00EF1337">
        <w:t xml:space="preserve">. V prípade, ak </w:t>
      </w:r>
      <w:r w:rsidR="003C33E2">
        <w:t>dôjde k</w:t>
      </w:r>
      <w:r w:rsidR="00F54C7E">
        <w:t> </w:t>
      </w:r>
      <w:r w:rsidR="003C33E2">
        <w:t>zmene</w:t>
      </w:r>
      <w:r w:rsidR="00F54C7E">
        <w:t xml:space="preserve"> e-mailovej adresy, Objednávateľ je bezodkladne povinný túto zmenu nahlásiť Poskytovateľovi. V prípade, ak túto povinnosť Objednávateľ poruší, </w:t>
      </w:r>
      <w:r w:rsidR="00FF49B5">
        <w:t>faktúry zaslané</w:t>
      </w:r>
      <w:r w:rsidR="0071638A">
        <w:t xml:space="preserve"> Poskytovateľom</w:t>
      </w:r>
      <w:r w:rsidR="00FF49B5">
        <w:t xml:space="preserve"> na </w:t>
      </w:r>
      <w:r w:rsidR="0071638A">
        <w:t xml:space="preserve">e-mailovú </w:t>
      </w:r>
      <w:r w:rsidR="00FF49B5">
        <w:t>adresu</w:t>
      </w:r>
      <w:r w:rsidR="0071638A">
        <w:t xml:space="preserve"> Objednávateľa</w:t>
      </w:r>
      <w:r w:rsidR="00FF49B5">
        <w:t xml:space="preserve"> uvedenú v tejto zmluve</w:t>
      </w:r>
      <w:r w:rsidR="0071638A">
        <w:t xml:space="preserve">, prípadne na už Objednávateľom zmenenú e-mailovú adresu (aktuálnu) </w:t>
      </w:r>
      <w:r w:rsidR="00FF49B5">
        <w:t xml:space="preserve"> sa považujú za riadne doručené </w:t>
      </w:r>
      <w:r w:rsidR="0071638A">
        <w:t>aj keby sa o nich Objednávateľ nedozvedel.</w:t>
      </w:r>
      <w:r w:rsidR="00FF49B5">
        <w:t xml:space="preserve"> </w:t>
      </w:r>
    </w:p>
    <w:p w14:paraId="21AA4AD3" w14:textId="77777777" w:rsidR="00C359F4" w:rsidRPr="00C359F4" w:rsidRDefault="00C359F4" w:rsidP="00C359F4">
      <w:pPr>
        <w:contextualSpacing/>
        <w:mirrorIndents/>
      </w:pPr>
    </w:p>
    <w:p w14:paraId="1D0553C0" w14:textId="77777777" w:rsidR="00B36BFE" w:rsidRDefault="00C359F4" w:rsidP="00B36BFE">
      <w:pPr>
        <w:contextualSpacing/>
        <w:mirrorIndents/>
        <w:jc w:val="both"/>
      </w:pPr>
      <w:r w:rsidRPr="00C359F4">
        <w:t>7. Výšku odmeny je možné zmeniť po prehodnotení rozsahu poskytovaných Služieb len na základe  dohody oboch zmluvných strán, uzavretím písomného dodatku k zmluve.</w:t>
      </w:r>
    </w:p>
    <w:p w14:paraId="706AB115" w14:textId="77777777" w:rsidR="00C359F4" w:rsidRPr="00C359F4" w:rsidRDefault="00C359F4" w:rsidP="00B36BFE">
      <w:pPr>
        <w:contextualSpacing/>
        <w:mirrorIndents/>
        <w:jc w:val="both"/>
      </w:pPr>
    </w:p>
    <w:p w14:paraId="481865A5" w14:textId="77777777" w:rsidR="00C359F4" w:rsidRPr="00C359F4" w:rsidRDefault="00C359F4" w:rsidP="00C359F4">
      <w:pPr>
        <w:contextualSpacing/>
        <w:mirrorIndents/>
      </w:pPr>
    </w:p>
    <w:p w14:paraId="6B003DE2" w14:textId="77777777" w:rsidR="00C359F4" w:rsidRPr="00C359F4" w:rsidRDefault="00C359F4" w:rsidP="007A2229">
      <w:pPr>
        <w:contextualSpacing/>
        <w:mirrorIndents/>
        <w:jc w:val="center"/>
        <w:rPr>
          <w:sz w:val="24"/>
          <w:szCs w:val="24"/>
        </w:rPr>
      </w:pPr>
      <w:r w:rsidRPr="00C359F4">
        <w:rPr>
          <w:b/>
          <w:bCs/>
          <w:sz w:val="24"/>
          <w:szCs w:val="24"/>
        </w:rPr>
        <w:t>Článok 5</w:t>
      </w:r>
    </w:p>
    <w:p w14:paraId="03530A3B" w14:textId="77777777" w:rsidR="00C359F4" w:rsidRPr="00C359F4" w:rsidRDefault="00C359F4" w:rsidP="007A2229">
      <w:pPr>
        <w:contextualSpacing/>
        <w:mirrorIndents/>
        <w:jc w:val="center"/>
        <w:rPr>
          <w:sz w:val="24"/>
          <w:szCs w:val="24"/>
        </w:rPr>
      </w:pPr>
      <w:r w:rsidRPr="00C359F4">
        <w:rPr>
          <w:b/>
          <w:bCs/>
          <w:sz w:val="24"/>
          <w:szCs w:val="24"/>
        </w:rPr>
        <w:t>Doba plnenia predmetu zmluvy a jej ukončenie</w:t>
      </w:r>
    </w:p>
    <w:p w14:paraId="23BC281E" w14:textId="77777777" w:rsidR="00C359F4" w:rsidRPr="00C359F4" w:rsidRDefault="00C359F4" w:rsidP="00C359F4">
      <w:pPr>
        <w:contextualSpacing/>
        <w:mirrorIndents/>
      </w:pPr>
    </w:p>
    <w:p w14:paraId="045BC099" w14:textId="4E203346" w:rsidR="00C359F4" w:rsidRPr="00C359F4" w:rsidRDefault="00C359F4" w:rsidP="00C359F4">
      <w:pPr>
        <w:contextualSpacing/>
        <w:mirrorIndents/>
      </w:pPr>
      <w:r w:rsidRPr="00C359F4">
        <w:t>1. Táto zmluva sa uzatvára na dobu</w:t>
      </w:r>
      <w:r w:rsidR="00B36BFE">
        <w:t xml:space="preserve"> </w:t>
      </w:r>
      <w:r w:rsidR="004F33D9">
        <w:t>trvania projektu</w:t>
      </w:r>
      <w:r w:rsidRPr="00C359F4">
        <w:t xml:space="preserve">. </w:t>
      </w:r>
    </w:p>
    <w:p w14:paraId="4EF872D1" w14:textId="77777777" w:rsidR="00C359F4" w:rsidRPr="00C359F4" w:rsidRDefault="00C359F4" w:rsidP="00C359F4">
      <w:pPr>
        <w:contextualSpacing/>
        <w:mirrorIndents/>
      </w:pPr>
    </w:p>
    <w:p w14:paraId="2C598F79" w14:textId="77777777" w:rsidR="00C359F4" w:rsidRPr="00C359F4" w:rsidRDefault="00C359F4" w:rsidP="00C8741F">
      <w:pPr>
        <w:contextualSpacing/>
        <w:mirrorIndents/>
        <w:jc w:val="both"/>
      </w:pPr>
      <w:r w:rsidRPr="00C359F4">
        <w:t xml:space="preserve">2. Platnosť tejto zmluvy sú zmluvné strany oprávnené ukončiť niektorým z nasledovných spôsobov: </w:t>
      </w:r>
    </w:p>
    <w:p w14:paraId="02E1DCBE" w14:textId="77777777" w:rsidR="00C359F4" w:rsidRPr="00C359F4" w:rsidRDefault="00C359F4" w:rsidP="00C8741F">
      <w:pPr>
        <w:contextualSpacing/>
        <w:mirrorIndents/>
        <w:jc w:val="both"/>
      </w:pPr>
    </w:p>
    <w:p w14:paraId="2DDE18F3" w14:textId="77777777" w:rsidR="00C359F4" w:rsidRPr="00C359F4" w:rsidRDefault="00C359F4" w:rsidP="00C8741F">
      <w:pPr>
        <w:contextualSpacing/>
        <w:mirrorIndents/>
        <w:jc w:val="both"/>
      </w:pPr>
      <w:r w:rsidRPr="00C359F4">
        <w:t xml:space="preserve">a) písomnou dohodou zmluvných strán k určitému dátumu, </w:t>
      </w:r>
    </w:p>
    <w:p w14:paraId="3C6FF766" w14:textId="77777777" w:rsidR="00C359F4" w:rsidRPr="00C359F4" w:rsidRDefault="00C359F4" w:rsidP="00C8741F">
      <w:pPr>
        <w:contextualSpacing/>
        <w:mirrorIndents/>
        <w:jc w:val="both"/>
      </w:pPr>
      <w:r w:rsidRPr="00C359F4">
        <w:t xml:space="preserve">b) výpoveďou ktorejkoľvek zmluvnej strany bez uvedenia dôvodu. V prípade výpovede tejto zmluvy ktoroukoľvek zmluvnou stranou je výpovedná lehota 1 kalendárny mesiac a začína plynúť prvým  dňom mesiaca nasledujúcim po mesiaci, v ktorom bola výpoveď doručená druhej zmluvnej strane. </w:t>
      </w:r>
    </w:p>
    <w:p w14:paraId="2E72DBB9" w14:textId="77777777" w:rsidR="00C359F4" w:rsidRPr="00C359F4" w:rsidRDefault="00C359F4" w:rsidP="00C8741F">
      <w:pPr>
        <w:contextualSpacing/>
        <w:mirrorIndents/>
        <w:jc w:val="both"/>
      </w:pPr>
      <w:r w:rsidRPr="00C359F4">
        <w:t>c) písomným odstúpením od zmluvy zo strany Poskytovateľa v prípade, ak Objednávateľ bude</w:t>
      </w:r>
      <w:r w:rsidR="0071638A">
        <w:t xml:space="preserve"> </w:t>
      </w:r>
      <w:r w:rsidRPr="00C359F4">
        <w:t xml:space="preserve">v omeškaní s úhradou odmeny po dobu dlhšiu ako 30 dní od splatnosti faktúry. </w:t>
      </w:r>
    </w:p>
    <w:p w14:paraId="07640F9E" w14:textId="77777777" w:rsidR="00C359F4" w:rsidRPr="00C359F4" w:rsidRDefault="00C359F4" w:rsidP="00C8741F">
      <w:pPr>
        <w:contextualSpacing/>
        <w:mirrorIndents/>
        <w:jc w:val="both"/>
      </w:pPr>
      <w:r w:rsidRPr="00C359F4">
        <w:t xml:space="preserve">d) písomným odstúpením od tejto zmluvy zo strany Objednávateľa v prípade, ak Poskytovateľ  neposkytne Služby a plnenia v zmysle predmetu zmluvy riadne a včas. </w:t>
      </w:r>
    </w:p>
    <w:p w14:paraId="24B7D7D9" w14:textId="77777777" w:rsidR="00C359F4" w:rsidRPr="00C359F4" w:rsidRDefault="00C359F4" w:rsidP="00C8741F">
      <w:pPr>
        <w:contextualSpacing/>
        <w:mirrorIndents/>
        <w:jc w:val="both"/>
      </w:pPr>
      <w:r w:rsidRPr="00C359F4">
        <w:t xml:space="preserve">e) písomným odstúpením od tejto zmluvy ktoroukoľvek zmluvnou stranou v prípade nesúhlasu  so zmenou výšky odmeny počas trvania zmluvného vzťahu a nesúhlasu s uzavretím písomného  dodatku k zmluve podľa Článku 4, bod 7 zmluvy. </w:t>
      </w:r>
    </w:p>
    <w:p w14:paraId="3BE06331" w14:textId="77777777" w:rsidR="00C359F4" w:rsidRPr="00C359F4" w:rsidRDefault="00C359F4" w:rsidP="00C8741F">
      <w:pPr>
        <w:contextualSpacing/>
        <w:mirrorIndents/>
        <w:jc w:val="both"/>
      </w:pPr>
    </w:p>
    <w:p w14:paraId="2A4A33F5" w14:textId="77777777" w:rsidR="00C359F4" w:rsidRPr="00C359F4" w:rsidRDefault="00C359F4" w:rsidP="00C359F4">
      <w:pPr>
        <w:contextualSpacing/>
        <w:mirrorIndents/>
      </w:pPr>
    </w:p>
    <w:p w14:paraId="7BB7F9B8" w14:textId="77777777" w:rsidR="00C359F4" w:rsidRPr="00C359F4" w:rsidRDefault="00C359F4" w:rsidP="007A2229">
      <w:pPr>
        <w:contextualSpacing/>
        <w:mirrorIndents/>
        <w:jc w:val="center"/>
        <w:rPr>
          <w:sz w:val="24"/>
          <w:szCs w:val="24"/>
        </w:rPr>
      </w:pPr>
      <w:r w:rsidRPr="00C359F4">
        <w:rPr>
          <w:b/>
          <w:bCs/>
          <w:sz w:val="24"/>
          <w:szCs w:val="24"/>
        </w:rPr>
        <w:t>Článok 6</w:t>
      </w:r>
    </w:p>
    <w:p w14:paraId="5BF3FF21" w14:textId="77777777" w:rsidR="00C359F4" w:rsidRPr="00C359F4" w:rsidRDefault="00C359F4" w:rsidP="007A2229">
      <w:pPr>
        <w:contextualSpacing/>
        <w:mirrorIndents/>
        <w:jc w:val="center"/>
        <w:rPr>
          <w:sz w:val="24"/>
          <w:szCs w:val="24"/>
        </w:rPr>
      </w:pPr>
      <w:r w:rsidRPr="00C359F4">
        <w:rPr>
          <w:b/>
          <w:bCs/>
          <w:sz w:val="24"/>
          <w:szCs w:val="24"/>
        </w:rPr>
        <w:t>Mlčanlivosť a dôverné informácie</w:t>
      </w:r>
    </w:p>
    <w:p w14:paraId="3A8F756C" w14:textId="77777777" w:rsidR="00C359F4" w:rsidRPr="00C359F4" w:rsidRDefault="00C359F4" w:rsidP="00C359F4">
      <w:pPr>
        <w:contextualSpacing/>
        <w:mirrorIndents/>
      </w:pPr>
    </w:p>
    <w:p w14:paraId="2C98814F" w14:textId="77777777" w:rsidR="00C359F4" w:rsidRPr="00C359F4" w:rsidRDefault="00C359F4" w:rsidP="00C8741F">
      <w:pPr>
        <w:contextualSpacing/>
        <w:mirrorIndents/>
        <w:jc w:val="both"/>
      </w:pPr>
      <w:r w:rsidRPr="00C359F4">
        <w:t xml:space="preserve">1. Poskytovateľ sa zaväzuje zachovávať mlčanlivosť o všetkých skutočnostiach a informáciách,  o ktorých sa dozvie v súvislosti s plnením tejto zmluvy, ako aj získaných vlastnou prácou v súvislosti  s vykonávaním Služieb (ďalej len „dôverné informácie"), ktoré sa považujú za dôverné a neoznámiť  ich žiadnej tretej osobe bez predchádzajúceho písomného súhlasu Objednávateľa. Poskytovateľ  sa zaväzuje zachovávať mlčanlivosť v súlade so zákonom č. 215/2004 Z. z. o ochrane utajovaných  skutočností a o zmene a doplnení niektorých zákonov a zákonom č. 122/2013 Z. z. o ochrane osobných  údajov a o zmene a doplnení niektorých zákonov (s účinnosťou od 25.05.2018 podľa zákona  č. 18/2018 Z. z. o ochrane osobných údajov a o zmene a doplnení niektorých zákonov). </w:t>
      </w:r>
    </w:p>
    <w:p w14:paraId="71A57BB4" w14:textId="77777777" w:rsidR="00C359F4" w:rsidRPr="00C359F4" w:rsidRDefault="00C359F4" w:rsidP="00C359F4">
      <w:pPr>
        <w:contextualSpacing/>
        <w:mirrorIndents/>
      </w:pPr>
    </w:p>
    <w:p w14:paraId="74879795" w14:textId="77777777" w:rsidR="00C359F4" w:rsidRPr="00C359F4" w:rsidRDefault="00C359F4" w:rsidP="00C8741F">
      <w:pPr>
        <w:contextualSpacing/>
        <w:mirrorIndents/>
        <w:jc w:val="both"/>
      </w:pPr>
      <w:r w:rsidRPr="00C359F4">
        <w:t xml:space="preserve">2. Povinnosť mlčanlivosti trvá aj po zániku platnosti tejto zmluvy bez časového obmedzenia. Výnimku  z povinnosti zachovávať mlčanlivosť majú zmluvné strany len na základe povinnosti ustanovenej  zákonom.  </w:t>
      </w:r>
    </w:p>
    <w:p w14:paraId="10CF1E40" w14:textId="77777777" w:rsidR="00C359F4" w:rsidRPr="00C359F4" w:rsidRDefault="00C359F4" w:rsidP="00C8741F">
      <w:pPr>
        <w:contextualSpacing/>
        <w:mirrorIndents/>
        <w:jc w:val="both"/>
      </w:pPr>
    </w:p>
    <w:p w14:paraId="74C83F1C" w14:textId="77777777" w:rsidR="00C359F4" w:rsidRPr="00C359F4" w:rsidRDefault="00C359F4" w:rsidP="00C8741F">
      <w:pPr>
        <w:contextualSpacing/>
        <w:mirrorIndents/>
        <w:jc w:val="both"/>
      </w:pPr>
      <w:r w:rsidRPr="00C359F4">
        <w:t xml:space="preserve">3. Poskytovateľ vyhlasuje, že v tejto súvislosti prijal všetky potrebné opatrenia, ktoré sú požadované  v zmysle zákona č. 122/2013 Z. z. o ochrane osobných údajov a o zmene a doplnení niektorých  zákonov (s účinnosťou od 25.05.2018 podľa zákona č. 18/2018 Z. z.). V  prípade  ukončenia  platnosti,   alebo  účinnosti  </w:t>
      </w:r>
      <w:r w:rsidRPr="00C359F4">
        <w:lastRenderedPageBreak/>
        <w:t xml:space="preserve">tejto  Zmluvy, Poskytovateľ  vráti Objednávateľovi všetky dokumenty a ich kópie,  ktoré sú v držbe </w:t>
      </w:r>
      <w:r w:rsidR="007E086D">
        <w:t>P</w:t>
      </w:r>
      <w:r w:rsidRPr="00C359F4">
        <w:t xml:space="preserve">oskytovateľa alebo ich zničí a v  rámci  možností,  vymaže  akékoľvek  dôverné   informácie  z počítačových  systémov  alebo  iných  elektronických  zariadení. Ak  bude  Poskytovateľ  požiadaný akýmkoľvek orgánom verejnej moci alebo inou treťou osobou o poskytnutie dôverných  informácií týkajúcich sa Objednávateľa, Poskytovateľ o tom bude Objednávateľa bezodkladne  informovať. V prípade, že poskytnutie dôverných informácií orgánom verejnej moci resp. tretím  osobám nie je v zmysle všeobecne záväzných právnych predpisov povinné, Poskytovateľ  nie je oprávnený poskytnúť tieto dôverné informácie orgánom verejnej moci alebo tretím osobám bez  predchádzajúceho písomného súhlasu Objednávateľa. </w:t>
      </w:r>
    </w:p>
    <w:p w14:paraId="412A0869" w14:textId="77777777" w:rsidR="00C359F4" w:rsidRPr="00C359F4" w:rsidRDefault="00C359F4" w:rsidP="00C359F4">
      <w:pPr>
        <w:contextualSpacing/>
        <w:mirrorIndents/>
      </w:pPr>
    </w:p>
    <w:p w14:paraId="04918C13" w14:textId="77777777" w:rsidR="00C359F4" w:rsidRPr="00C359F4" w:rsidRDefault="00C359F4" w:rsidP="00C359F4">
      <w:pPr>
        <w:contextualSpacing/>
        <w:mirrorIndents/>
      </w:pPr>
    </w:p>
    <w:p w14:paraId="5EB765E7" w14:textId="77777777" w:rsidR="00C359F4" w:rsidRPr="00C359F4" w:rsidRDefault="00C359F4" w:rsidP="007E086D">
      <w:pPr>
        <w:contextualSpacing/>
        <w:mirrorIndents/>
        <w:jc w:val="center"/>
      </w:pPr>
      <w:r w:rsidRPr="00C359F4">
        <w:rPr>
          <w:b/>
          <w:bCs/>
        </w:rPr>
        <w:t>Článok 7</w:t>
      </w:r>
    </w:p>
    <w:p w14:paraId="3CCD472E" w14:textId="77777777" w:rsidR="00C359F4" w:rsidRPr="00C359F4" w:rsidRDefault="00C359F4" w:rsidP="007E086D">
      <w:pPr>
        <w:contextualSpacing/>
        <w:mirrorIndents/>
        <w:jc w:val="center"/>
      </w:pPr>
      <w:r w:rsidRPr="00C359F4">
        <w:rPr>
          <w:b/>
          <w:bCs/>
        </w:rPr>
        <w:t>Záverečné ustanovenia</w:t>
      </w:r>
    </w:p>
    <w:p w14:paraId="2A3077A5" w14:textId="77777777" w:rsidR="00C359F4" w:rsidRPr="00C359F4" w:rsidRDefault="00C359F4" w:rsidP="00C359F4">
      <w:pPr>
        <w:contextualSpacing/>
        <w:mirrorIndents/>
      </w:pPr>
    </w:p>
    <w:p w14:paraId="206AB6CE" w14:textId="77777777" w:rsidR="00B264E7" w:rsidRDefault="00C359F4" w:rsidP="00C8741F">
      <w:pPr>
        <w:contextualSpacing/>
        <w:mirrorIndents/>
        <w:jc w:val="both"/>
      </w:pPr>
      <w:r w:rsidRPr="00C359F4">
        <w:t xml:space="preserve">1. </w:t>
      </w:r>
      <w:r w:rsidR="00B264E7">
        <w:t xml:space="preserve">Táto zmluva nadobúda platnosť a účinnosť dňom podpisu oboma zmluvnými stranami. </w:t>
      </w:r>
    </w:p>
    <w:p w14:paraId="38F3C9B7" w14:textId="36C50BFB" w:rsidR="00C8741F" w:rsidRDefault="00B264E7" w:rsidP="00C8741F">
      <w:pPr>
        <w:contextualSpacing/>
        <w:mirrorIndents/>
        <w:jc w:val="both"/>
      </w:pPr>
      <w:r>
        <w:t xml:space="preserve">2. </w:t>
      </w:r>
      <w:r w:rsidR="00C359F4" w:rsidRPr="00C359F4">
        <w:t>V prípade, ak je alebo sa stane niektoré z ustanovení tejto zmluvy neplatné, neúčinné alebo nevykonateľné,  nebude tým dotknutá platnosť, účinnosť a vykonateľnosť ostatných zmluvných dojednaní.</w:t>
      </w:r>
      <w:r w:rsidR="00C8741F">
        <w:t xml:space="preserve"> Zmluvné strany</w:t>
      </w:r>
      <w:r w:rsidR="0071638A">
        <w:t xml:space="preserve"> </w:t>
      </w:r>
      <w:r w:rsidR="00C8741F">
        <w:t xml:space="preserve">sú si povinné poskytnúť vzájomnú súčinnosť pre to, aby neplatné, neúčinné alebo nevykonateľné ustanovenie bolo nahradené takým ustanovením platným, účinným a vykonateľným, ktoré v najvyššej možnej miere zachováva účel zamýšľaný neplatným, neúčinným alebo nevykonateľným ustanovením. </w:t>
      </w:r>
    </w:p>
    <w:p w14:paraId="7B8E32E4" w14:textId="77777777" w:rsidR="00C8741F" w:rsidRDefault="00C8741F" w:rsidP="00C8741F">
      <w:pPr>
        <w:contextualSpacing/>
        <w:mirrorIndents/>
        <w:jc w:val="both"/>
      </w:pPr>
    </w:p>
    <w:p w14:paraId="194344A0" w14:textId="40696983" w:rsidR="00C8741F" w:rsidRDefault="00B264E7" w:rsidP="00C8741F">
      <w:pPr>
        <w:contextualSpacing/>
        <w:mirrorIndents/>
        <w:jc w:val="both"/>
      </w:pPr>
      <w:r>
        <w:t xml:space="preserve">3. </w:t>
      </w:r>
      <w:r w:rsidR="00C8741F">
        <w:t>Zmeny alebo doplnenia tejto zmluvy sú možné výlučne formou písomného dodatku, podpísaného obom</w:t>
      </w:r>
      <w:r w:rsidR="000A2B24">
        <w:t>a</w:t>
      </w:r>
      <w:r w:rsidR="00C8741F">
        <w:t xml:space="preserve"> zmluvnými stranami.  </w:t>
      </w:r>
    </w:p>
    <w:p w14:paraId="44AC61E7" w14:textId="77777777" w:rsidR="00C8741F" w:rsidRDefault="00C8741F" w:rsidP="00C8741F">
      <w:pPr>
        <w:contextualSpacing/>
        <w:mirrorIndents/>
        <w:jc w:val="both"/>
      </w:pPr>
    </w:p>
    <w:p w14:paraId="2434A21A" w14:textId="27018B73" w:rsidR="00C8741F" w:rsidRDefault="00B264E7" w:rsidP="000A2B24">
      <w:pPr>
        <w:contextualSpacing/>
        <w:mirrorIndents/>
        <w:jc w:val="both"/>
      </w:pPr>
      <w:r>
        <w:t>4.</w:t>
      </w:r>
      <w:r w:rsidR="00C8741F">
        <w:t xml:space="preserve"> Táto zmluva nadobúda platnosť dňom jej podpisu oboma zmluvnými stranami. Poskytovateľ berie</w:t>
      </w:r>
      <w:r w:rsidR="00682428">
        <w:t xml:space="preserve"> </w:t>
      </w:r>
      <w:r w:rsidR="00C8741F">
        <w:t>na vedomie, že</w:t>
      </w:r>
      <w:r w:rsidR="00E76510">
        <w:t xml:space="preserve"> pokiaľ je objednávateľ povinnou osobou podľa § 2 zákona č. 211/2000 Z. z., </w:t>
      </w:r>
      <w:r w:rsidR="00C8741F">
        <w:t xml:space="preserve"> táto zmluva je povinne zverejňovanou zmluvou v zmysle ustanovenia § 5a zákona č. 211/2000 Z. z. o slobodnom prístupe k informáciám a o zmene a doplnení niektorých zákonov v znení neskorších predpisov, ktorá v zmysle ust. § 47a ods. 1 Občianskeho zákonníka nadobúda účinnosť dňom nasledujúcim po dni jej zverejnenia v Centrálnom registri zmlúv vedenom Úradom vlády Slovenskej republiky. </w:t>
      </w:r>
    </w:p>
    <w:p w14:paraId="123B885B" w14:textId="77777777" w:rsidR="00C8741F" w:rsidRDefault="00C8741F" w:rsidP="00C8741F">
      <w:pPr>
        <w:contextualSpacing/>
        <w:mirrorIndents/>
        <w:jc w:val="both"/>
      </w:pPr>
    </w:p>
    <w:p w14:paraId="10EAB46C" w14:textId="014F91D9" w:rsidR="00C8741F" w:rsidRDefault="00B264E7" w:rsidP="00C8741F">
      <w:pPr>
        <w:contextualSpacing/>
        <w:mirrorIndents/>
        <w:jc w:val="both"/>
      </w:pPr>
      <w:r>
        <w:t>5</w:t>
      </w:r>
      <w:r w:rsidR="00C8741F">
        <w:t>. Práva a povinnosti z tejto zmluvy prechádzajú i na prípadných právnych nástupcov zmluvných strán.</w:t>
      </w:r>
      <w:r>
        <w:t xml:space="preserve"> </w:t>
      </w:r>
      <w:r w:rsidR="00C8741F">
        <w:t>Poskytovateľ je povinný Objednávateľovi vopred písomne oznámiť zmenu údajov, ako aj právne</w:t>
      </w:r>
      <w:r>
        <w:t xml:space="preserve"> </w:t>
      </w:r>
      <w:r w:rsidR="00C8741F">
        <w:t xml:space="preserve">nástupníctvo alebo inú skutočnosť, ktorá môže mať vplyv na poskytovanie Služieb podľa tejto zmluvy alebo na dobu platnosti zmluvného vzťahu.  </w:t>
      </w:r>
    </w:p>
    <w:p w14:paraId="171850E7" w14:textId="77777777" w:rsidR="00C8741F" w:rsidRDefault="00C8741F" w:rsidP="00C8741F">
      <w:pPr>
        <w:contextualSpacing/>
        <w:mirrorIndents/>
        <w:jc w:val="both"/>
      </w:pPr>
    </w:p>
    <w:p w14:paraId="1AE47434" w14:textId="649AE7DA" w:rsidR="000A2B24" w:rsidRDefault="00B264E7" w:rsidP="00C8741F">
      <w:pPr>
        <w:contextualSpacing/>
        <w:mirrorIndents/>
        <w:jc w:val="both"/>
      </w:pPr>
      <w:r>
        <w:t>6</w:t>
      </w:r>
      <w:r w:rsidR="00C8741F">
        <w:t xml:space="preserve">. Táto zmluva je uzatvorená v dvoch vyhotoveniach, z ktorých každá zmluvná strana obdrží jedno vyhotovenie.   </w:t>
      </w:r>
    </w:p>
    <w:p w14:paraId="494AB0E7" w14:textId="77777777" w:rsidR="00C8741F" w:rsidRDefault="00C8741F" w:rsidP="00C8741F">
      <w:pPr>
        <w:contextualSpacing/>
        <w:mirrorIndents/>
        <w:jc w:val="both"/>
      </w:pPr>
    </w:p>
    <w:p w14:paraId="517168BB" w14:textId="77777777" w:rsidR="00B264E7" w:rsidRDefault="00B264E7" w:rsidP="00C8741F">
      <w:pPr>
        <w:contextualSpacing/>
        <w:mirrorIndents/>
        <w:jc w:val="both"/>
      </w:pPr>
      <w:r>
        <w:t xml:space="preserve">7. </w:t>
      </w:r>
      <w:r w:rsidRPr="00B264E7">
        <w:t>V prípade pochybností, ak písomnosť nemožno druhej Zmluvnej strane doručiť na jej adresu uvedenú v záhlaví tejto Zmluvy, uloží sa písomnosť na pošte a považuje sa za doručenú dňom, keď bola uložená na pošte, i keď sa o tom druhá Zmluvná strana nedozvedela. V prípade, ak ktorákoľvek zo Zmluvných strán bezdôvodne odmietne prijať písomnosť, považuje sa táto písomnosť za doručenú okamihom bezdôvodného odmietnutia jej prijatia.</w:t>
      </w:r>
    </w:p>
    <w:p w14:paraId="06CBAD79" w14:textId="77777777" w:rsidR="00C8741F" w:rsidRDefault="00C8741F" w:rsidP="000A2B24">
      <w:pPr>
        <w:contextualSpacing/>
        <w:mirrorIndents/>
        <w:jc w:val="both"/>
      </w:pPr>
      <w:r>
        <w:t xml:space="preserve">6. Zmluvné strany vyhlasujú, že túto zmluvu uzavreli na základe ich slobodnej vôle, zmluva nebola uzavretá v tiesni, ani za nápadne nevýhodných podmienok, zmluvu si prečítali, jej obsahu rozumejú a na znak súhlasu s jej obsahom ju podpisujú. </w:t>
      </w:r>
    </w:p>
    <w:p w14:paraId="4ECA9EC6" w14:textId="77777777" w:rsidR="00C8741F" w:rsidRDefault="00C8741F" w:rsidP="000A2B24">
      <w:pPr>
        <w:contextualSpacing/>
        <w:mirrorIndents/>
        <w:jc w:val="both"/>
      </w:pPr>
    </w:p>
    <w:p w14:paraId="4E39E506" w14:textId="07EB9925" w:rsidR="000A2B24" w:rsidRDefault="000A2B24" w:rsidP="00C8741F">
      <w:pPr>
        <w:contextualSpacing/>
        <w:mirrorIndents/>
        <w:jc w:val="both"/>
      </w:pPr>
    </w:p>
    <w:p w14:paraId="0B3D702D" w14:textId="77777777" w:rsidR="000D6454" w:rsidRDefault="000D6454" w:rsidP="00C8741F">
      <w:pPr>
        <w:contextualSpacing/>
        <w:mirrorIndents/>
        <w:jc w:val="both"/>
      </w:pPr>
    </w:p>
    <w:p w14:paraId="1E1401E1" w14:textId="77777777" w:rsidR="00760A18" w:rsidRDefault="00760A18" w:rsidP="00C8741F">
      <w:pPr>
        <w:contextualSpacing/>
        <w:mirrorIndents/>
        <w:jc w:val="both"/>
      </w:pPr>
    </w:p>
    <w:p w14:paraId="35BDCCB8" w14:textId="77777777" w:rsidR="00760A18" w:rsidRDefault="00760A18" w:rsidP="00C8741F">
      <w:pPr>
        <w:contextualSpacing/>
        <w:mirrorIndents/>
        <w:jc w:val="both"/>
      </w:pPr>
    </w:p>
    <w:p w14:paraId="4EF33511" w14:textId="77777777" w:rsidR="00760A18" w:rsidRDefault="00760A18" w:rsidP="00C8741F">
      <w:pPr>
        <w:contextualSpacing/>
        <w:mirrorIndents/>
        <w:jc w:val="both"/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4941"/>
      </w:tblGrid>
      <w:tr w:rsidR="00346BC9" w14:paraId="29132D4C" w14:textId="77777777" w:rsidTr="001F37D3">
        <w:tc>
          <w:tcPr>
            <w:tcW w:w="4941" w:type="dxa"/>
            <w:shd w:val="clear" w:color="auto" w:fill="auto"/>
          </w:tcPr>
          <w:p w14:paraId="00E867FE" w14:textId="7B9C8BDB" w:rsidR="00346BC9" w:rsidRDefault="00346BC9" w:rsidP="001F37D3">
            <w:pPr>
              <w:contextualSpacing/>
              <w:mirrorIndents/>
              <w:jc w:val="center"/>
            </w:pPr>
            <w:r>
              <w:t xml:space="preserve">V </w:t>
            </w:r>
            <w:r w:rsidR="004F33D9">
              <w:t>Košiciach</w:t>
            </w:r>
            <w:r>
              <w:t>, dňa …........................</w:t>
            </w:r>
          </w:p>
        </w:tc>
        <w:tc>
          <w:tcPr>
            <w:tcW w:w="4941" w:type="dxa"/>
            <w:shd w:val="clear" w:color="auto" w:fill="auto"/>
          </w:tcPr>
          <w:p w14:paraId="6EEA2ED2" w14:textId="05BB66C9" w:rsidR="00346BC9" w:rsidRDefault="00346BC9" w:rsidP="001F37D3">
            <w:pPr>
              <w:contextualSpacing/>
              <w:mirrorIndents/>
              <w:jc w:val="center"/>
            </w:pPr>
            <w:r>
              <w:t>V Košiciach, dňa …........................</w:t>
            </w:r>
          </w:p>
        </w:tc>
      </w:tr>
      <w:tr w:rsidR="00346BC9" w14:paraId="6996ADDE" w14:textId="77777777" w:rsidTr="001F37D3">
        <w:tc>
          <w:tcPr>
            <w:tcW w:w="4941" w:type="dxa"/>
            <w:shd w:val="clear" w:color="auto" w:fill="auto"/>
          </w:tcPr>
          <w:p w14:paraId="5FBD7720" w14:textId="77777777" w:rsidR="00346BC9" w:rsidRDefault="00346BC9" w:rsidP="001F37D3">
            <w:pPr>
              <w:contextualSpacing/>
              <w:mirrorIndents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02900183" w14:textId="77777777" w:rsidR="00346BC9" w:rsidRDefault="00346BC9" w:rsidP="001F37D3">
            <w:pPr>
              <w:contextualSpacing/>
              <w:mirrorIndents/>
              <w:jc w:val="center"/>
            </w:pPr>
          </w:p>
        </w:tc>
      </w:tr>
      <w:tr w:rsidR="00346BC9" w14:paraId="7BFFEADF" w14:textId="77777777" w:rsidTr="001F37D3">
        <w:tc>
          <w:tcPr>
            <w:tcW w:w="4941" w:type="dxa"/>
            <w:shd w:val="clear" w:color="auto" w:fill="auto"/>
          </w:tcPr>
          <w:p w14:paraId="54990F17" w14:textId="0D0EA28A" w:rsidR="00346BC9" w:rsidRDefault="00346BC9" w:rsidP="001F37D3">
            <w:pPr>
              <w:contextualSpacing/>
              <w:mirrorIndents/>
              <w:jc w:val="center"/>
            </w:pPr>
            <w:r>
              <w:t>Za Objednávateľa:</w:t>
            </w:r>
          </w:p>
        </w:tc>
        <w:tc>
          <w:tcPr>
            <w:tcW w:w="4941" w:type="dxa"/>
            <w:shd w:val="clear" w:color="auto" w:fill="auto"/>
          </w:tcPr>
          <w:p w14:paraId="500D44DF" w14:textId="6C538235" w:rsidR="00346BC9" w:rsidRDefault="00346BC9" w:rsidP="00346BC9">
            <w:pPr>
              <w:contextualSpacing/>
              <w:mirrorIndents/>
              <w:jc w:val="center"/>
            </w:pPr>
            <w:r>
              <w:t>Za Poskytovateľa:</w:t>
            </w:r>
          </w:p>
          <w:p w14:paraId="0EE4D65A" w14:textId="77777777" w:rsidR="00346BC9" w:rsidRDefault="00346BC9" w:rsidP="001F37D3">
            <w:pPr>
              <w:contextualSpacing/>
              <w:mirrorIndents/>
              <w:jc w:val="center"/>
            </w:pPr>
          </w:p>
        </w:tc>
      </w:tr>
      <w:tr w:rsidR="00346BC9" w14:paraId="2FC509CF" w14:textId="77777777" w:rsidTr="001F37D3">
        <w:tc>
          <w:tcPr>
            <w:tcW w:w="4941" w:type="dxa"/>
            <w:shd w:val="clear" w:color="auto" w:fill="auto"/>
          </w:tcPr>
          <w:p w14:paraId="309CD142" w14:textId="77777777" w:rsidR="00346BC9" w:rsidRDefault="00346BC9" w:rsidP="001F37D3">
            <w:pPr>
              <w:contextualSpacing/>
              <w:mirrorIndents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0B1495D7" w14:textId="77777777" w:rsidR="00346BC9" w:rsidRDefault="00346BC9" w:rsidP="001F37D3">
            <w:pPr>
              <w:contextualSpacing/>
              <w:mirrorIndents/>
              <w:jc w:val="center"/>
            </w:pPr>
          </w:p>
        </w:tc>
      </w:tr>
      <w:tr w:rsidR="00346BC9" w14:paraId="17A24B03" w14:textId="77777777" w:rsidTr="001F37D3">
        <w:tc>
          <w:tcPr>
            <w:tcW w:w="4941" w:type="dxa"/>
            <w:shd w:val="clear" w:color="auto" w:fill="auto"/>
          </w:tcPr>
          <w:p w14:paraId="35162696" w14:textId="77777777" w:rsidR="00346BC9" w:rsidRDefault="00346BC9" w:rsidP="001F37D3">
            <w:pPr>
              <w:contextualSpacing/>
              <w:mirrorIndents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2DD320E9" w14:textId="77777777" w:rsidR="00346BC9" w:rsidRDefault="00346BC9" w:rsidP="001F37D3">
            <w:pPr>
              <w:contextualSpacing/>
              <w:mirrorIndents/>
              <w:jc w:val="center"/>
            </w:pPr>
          </w:p>
        </w:tc>
      </w:tr>
      <w:tr w:rsidR="00346BC9" w14:paraId="6BB38D14" w14:textId="77777777" w:rsidTr="001F37D3">
        <w:tc>
          <w:tcPr>
            <w:tcW w:w="4941" w:type="dxa"/>
            <w:shd w:val="clear" w:color="auto" w:fill="auto"/>
          </w:tcPr>
          <w:p w14:paraId="482466B0" w14:textId="77777777" w:rsidR="00346BC9" w:rsidRDefault="00346BC9" w:rsidP="001F37D3">
            <w:pPr>
              <w:contextualSpacing/>
              <w:mirrorIndents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37845B69" w14:textId="77777777" w:rsidR="00346BC9" w:rsidRDefault="00346BC9" w:rsidP="001F37D3">
            <w:pPr>
              <w:contextualSpacing/>
              <w:mirrorIndents/>
              <w:jc w:val="center"/>
            </w:pPr>
          </w:p>
        </w:tc>
      </w:tr>
      <w:tr w:rsidR="00346BC9" w14:paraId="4C1EBCEB" w14:textId="77777777" w:rsidTr="001F37D3">
        <w:tc>
          <w:tcPr>
            <w:tcW w:w="4941" w:type="dxa"/>
            <w:shd w:val="clear" w:color="auto" w:fill="auto"/>
          </w:tcPr>
          <w:p w14:paraId="044E4C31" w14:textId="77777777" w:rsidR="00346BC9" w:rsidRDefault="00346BC9" w:rsidP="001F37D3">
            <w:pPr>
              <w:contextualSpacing/>
              <w:mirrorIndents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4ACD96CB" w14:textId="77777777" w:rsidR="00346BC9" w:rsidRDefault="00346BC9" w:rsidP="001F37D3">
            <w:pPr>
              <w:contextualSpacing/>
              <w:mirrorIndents/>
              <w:jc w:val="center"/>
            </w:pPr>
          </w:p>
        </w:tc>
      </w:tr>
      <w:tr w:rsidR="00346BC9" w14:paraId="0787C342" w14:textId="77777777" w:rsidTr="001F37D3">
        <w:tc>
          <w:tcPr>
            <w:tcW w:w="4941" w:type="dxa"/>
            <w:shd w:val="clear" w:color="auto" w:fill="auto"/>
          </w:tcPr>
          <w:p w14:paraId="1792870D" w14:textId="77777777" w:rsidR="00346BC9" w:rsidRDefault="00346BC9" w:rsidP="001F37D3">
            <w:pPr>
              <w:contextualSpacing/>
              <w:mirrorIndents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6B53C3B4" w14:textId="77777777" w:rsidR="00346BC9" w:rsidRDefault="00346BC9" w:rsidP="001F37D3">
            <w:pPr>
              <w:contextualSpacing/>
              <w:mirrorIndents/>
              <w:jc w:val="center"/>
            </w:pPr>
          </w:p>
        </w:tc>
      </w:tr>
      <w:tr w:rsidR="00346BC9" w14:paraId="3068BAB8" w14:textId="77777777" w:rsidTr="001F37D3">
        <w:tc>
          <w:tcPr>
            <w:tcW w:w="4941" w:type="dxa"/>
            <w:shd w:val="clear" w:color="auto" w:fill="auto"/>
          </w:tcPr>
          <w:p w14:paraId="02302900" w14:textId="77777777" w:rsidR="00346BC9" w:rsidRDefault="00346BC9" w:rsidP="001F37D3">
            <w:pPr>
              <w:contextualSpacing/>
              <w:mirrorIndents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0CA1A5F7" w14:textId="77777777" w:rsidR="00346BC9" w:rsidRDefault="00346BC9" w:rsidP="001F37D3">
            <w:pPr>
              <w:contextualSpacing/>
              <w:mirrorIndents/>
              <w:jc w:val="center"/>
            </w:pPr>
          </w:p>
        </w:tc>
      </w:tr>
      <w:tr w:rsidR="00346BC9" w14:paraId="0A9AD9DE" w14:textId="77777777" w:rsidTr="001F37D3">
        <w:tc>
          <w:tcPr>
            <w:tcW w:w="4941" w:type="dxa"/>
            <w:shd w:val="clear" w:color="auto" w:fill="auto"/>
          </w:tcPr>
          <w:p w14:paraId="3CCFE1FA" w14:textId="170984ED" w:rsidR="00346BC9" w:rsidRDefault="00346BC9" w:rsidP="001F37D3">
            <w:pPr>
              <w:contextualSpacing/>
              <w:mirrorIndents/>
              <w:jc w:val="center"/>
            </w:pPr>
            <w:r>
              <w:t>________________________________</w:t>
            </w:r>
          </w:p>
        </w:tc>
        <w:tc>
          <w:tcPr>
            <w:tcW w:w="4941" w:type="dxa"/>
            <w:shd w:val="clear" w:color="auto" w:fill="auto"/>
          </w:tcPr>
          <w:p w14:paraId="0E1D06CF" w14:textId="4120A0F3" w:rsidR="00346BC9" w:rsidRDefault="00346BC9" w:rsidP="001F37D3">
            <w:pPr>
              <w:contextualSpacing/>
              <w:mirrorIndents/>
              <w:jc w:val="center"/>
            </w:pPr>
            <w:r>
              <w:t>_________________________________</w:t>
            </w:r>
          </w:p>
        </w:tc>
      </w:tr>
      <w:tr w:rsidR="00346BC9" w14:paraId="18085275" w14:textId="77777777" w:rsidTr="001F37D3">
        <w:tc>
          <w:tcPr>
            <w:tcW w:w="4941" w:type="dxa"/>
            <w:shd w:val="clear" w:color="auto" w:fill="auto"/>
          </w:tcPr>
          <w:p w14:paraId="71A4C2A2" w14:textId="77777777" w:rsidR="00346BC9" w:rsidRDefault="00346BC9" w:rsidP="001F37D3">
            <w:pPr>
              <w:contextualSpacing/>
              <w:mirrorIndents/>
              <w:jc w:val="center"/>
            </w:pPr>
          </w:p>
        </w:tc>
        <w:tc>
          <w:tcPr>
            <w:tcW w:w="4941" w:type="dxa"/>
            <w:shd w:val="clear" w:color="auto" w:fill="auto"/>
          </w:tcPr>
          <w:p w14:paraId="58CBA867" w14:textId="77777777" w:rsidR="00346BC9" w:rsidRDefault="00346BC9" w:rsidP="001F37D3">
            <w:pPr>
              <w:contextualSpacing/>
              <w:mirrorIndents/>
              <w:jc w:val="center"/>
            </w:pPr>
          </w:p>
        </w:tc>
      </w:tr>
      <w:tr w:rsidR="001F37D3" w14:paraId="0E4BB02D" w14:textId="77777777" w:rsidTr="00346BC9">
        <w:tc>
          <w:tcPr>
            <w:tcW w:w="4941" w:type="dxa"/>
            <w:shd w:val="clear" w:color="auto" w:fill="auto"/>
          </w:tcPr>
          <w:p w14:paraId="762DBBCE" w14:textId="27F97A15" w:rsidR="001F37D3" w:rsidRDefault="004F33D9" w:rsidP="00346BC9">
            <w:pPr>
              <w:contextualSpacing/>
              <w:mirrorIndents/>
              <w:jc w:val="center"/>
            </w:pPr>
            <w:r>
              <w:t>Košice IT Valley z.p.o</w:t>
            </w:r>
          </w:p>
        </w:tc>
        <w:tc>
          <w:tcPr>
            <w:tcW w:w="4941" w:type="dxa"/>
            <w:shd w:val="clear" w:color="auto" w:fill="auto"/>
          </w:tcPr>
          <w:p w14:paraId="538AC8F1" w14:textId="2333A724" w:rsidR="001F37D3" w:rsidRDefault="001F37D3" w:rsidP="00346BC9">
            <w:pPr>
              <w:contextualSpacing/>
              <w:mirrorIndents/>
              <w:jc w:val="center"/>
            </w:pPr>
            <w:r>
              <w:t>VETEREA s.r.o.</w:t>
            </w:r>
          </w:p>
        </w:tc>
      </w:tr>
      <w:tr w:rsidR="001F37D3" w14:paraId="245FA5FA" w14:textId="77777777" w:rsidTr="00346BC9">
        <w:tc>
          <w:tcPr>
            <w:tcW w:w="4941" w:type="dxa"/>
            <w:shd w:val="clear" w:color="auto" w:fill="auto"/>
          </w:tcPr>
          <w:p w14:paraId="08B27409" w14:textId="0FA4C75B" w:rsidR="001F37D3" w:rsidRDefault="004F33D9" w:rsidP="00346BC9">
            <w:pPr>
              <w:contextualSpacing/>
              <w:mirrorIndents/>
              <w:jc w:val="center"/>
            </w:pPr>
            <w:r>
              <w:t>Mgr. Miriama Hučková</w:t>
            </w:r>
          </w:p>
        </w:tc>
        <w:tc>
          <w:tcPr>
            <w:tcW w:w="4941" w:type="dxa"/>
            <w:shd w:val="clear" w:color="auto" w:fill="auto"/>
          </w:tcPr>
          <w:p w14:paraId="411A2DE6" w14:textId="0256EB25" w:rsidR="001F37D3" w:rsidRDefault="001F37D3" w:rsidP="00346BC9">
            <w:pPr>
              <w:contextualSpacing/>
              <w:mirrorIndents/>
              <w:jc w:val="center"/>
            </w:pPr>
            <w:r>
              <w:t>Ing. Stanislav Malecký</w:t>
            </w:r>
          </w:p>
        </w:tc>
      </w:tr>
      <w:tr w:rsidR="001F37D3" w14:paraId="33D2FB9C" w14:textId="77777777" w:rsidTr="00346BC9">
        <w:tc>
          <w:tcPr>
            <w:tcW w:w="4941" w:type="dxa"/>
            <w:shd w:val="clear" w:color="auto" w:fill="auto"/>
          </w:tcPr>
          <w:p w14:paraId="046F1DFF" w14:textId="45AAABF7" w:rsidR="001F37D3" w:rsidRDefault="004F33D9" w:rsidP="00346BC9">
            <w:pPr>
              <w:contextualSpacing/>
              <w:mirrorIndents/>
              <w:jc w:val="center"/>
            </w:pPr>
            <w:r>
              <w:t>výkonná riaditeľka</w:t>
            </w:r>
          </w:p>
        </w:tc>
        <w:tc>
          <w:tcPr>
            <w:tcW w:w="4941" w:type="dxa"/>
            <w:shd w:val="clear" w:color="auto" w:fill="auto"/>
          </w:tcPr>
          <w:p w14:paraId="35DE7FA0" w14:textId="7DAAE791" w:rsidR="001F37D3" w:rsidRDefault="001F37D3" w:rsidP="00346BC9">
            <w:pPr>
              <w:contextualSpacing/>
              <w:mirrorIndents/>
              <w:jc w:val="center"/>
            </w:pPr>
            <w:r>
              <w:t>konateľ</w:t>
            </w:r>
          </w:p>
        </w:tc>
      </w:tr>
    </w:tbl>
    <w:p w14:paraId="4FC48A83" w14:textId="77777777" w:rsidR="001F37D3" w:rsidRDefault="00760A18" w:rsidP="00C8741F">
      <w:pPr>
        <w:contextualSpacing/>
        <w:mirrorIndents/>
        <w:jc w:val="both"/>
      </w:pPr>
      <w:r>
        <w:tab/>
      </w:r>
      <w:r>
        <w:tab/>
      </w:r>
    </w:p>
    <w:p w14:paraId="519D7CD0" w14:textId="77777777" w:rsidR="001F37D3" w:rsidRDefault="001F37D3" w:rsidP="00C8741F">
      <w:pPr>
        <w:contextualSpacing/>
        <w:mirrorIndents/>
        <w:jc w:val="both"/>
      </w:pPr>
    </w:p>
    <w:p w14:paraId="1ED7BB4A" w14:textId="77777777" w:rsidR="001F37D3" w:rsidRDefault="001F37D3" w:rsidP="00C8741F">
      <w:pPr>
        <w:contextualSpacing/>
        <w:mirrorIndents/>
        <w:jc w:val="both"/>
      </w:pPr>
    </w:p>
    <w:p w14:paraId="5A350DB3" w14:textId="77777777" w:rsidR="001F37D3" w:rsidRDefault="001F37D3" w:rsidP="00C8741F">
      <w:pPr>
        <w:contextualSpacing/>
        <w:mirrorIndents/>
        <w:jc w:val="both"/>
      </w:pPr>
    </w:p>
    <w:p w14:paraId="614D28E2" w14:textId="77777777" w:rsidR="001F37D3" w:rsidRDefault="001F37D3" w:rsidP="00C8741F">
      <w:pPr>
        <w:contextualSpacing/>
        <w:mirrorIndents/>
        <w:jc w:val="both"/>
      </w:pPr>
    </w:p>
    <w:p w14:paraId="04820580" w14:textId="77777777" w:rsidR="001F37D3" w:rsidRDefault="001F37D3" w:rsidP="00C8741F">
      <w:pPr>
        <w:contextualSpacing/>
        <w:mirrorIndents/>
        <w:jc w:val="both"/>
      </w:pPr>
    </w:p>
    <w:p w14:paraId="0FD5337C" w14:textId="77777777" w:rsidR="001F37D3" w:rsidRDefault="001F37D3" w:rsidP="00C8741F">
      <w:pPr>
        <w:contextualSpacing/>
        <w:mirrorIndents/>
        <w:jc w:val="both"/>
      </w:pPr>
    </w:p>
    <w:p w14:paraId="612869F8" w14:textId="71FE35A3" w:rsidR="00AB19FB" w:rsidRPr="00C359F4" w:rsidRDefault="00AB19FB" w:rsidP="001F37D3">
      <w:pPr>
        <w:contextualSpacing/>
        <w:mirrorIndents/>
        <w:jc w:val="both"/>
      </w:pPr>
    </w:p>
    <w:sectPr w:rsidR="00AB19FB" w:rsidRPr="00C359F4" w:rsidSect="00AB19FB">
      <w:headerReference w:type="default" r:id="rId8"/>
      <w:footerReference w:type="default" r:id="rId9"/>
      <w:pgSz w:w="11904" w:h="16836"/>
      <w:pgMar w:top="1130" w:right="1171" w:bottom="460" w:left="991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7ADDC" w14:textId="77777777" w:rsidR="0080680E" w:rsidRDefault="0080680E" w:rsidP="007A2229">
      <w:pPr>
        <w:spacing w:after="0" w:line="240" w:lineRule="auto"/>
      </w:pPr>
      <w:r>
        <w:separator/>
      </w:r>
    </w:p>
  </w:endnote>
  <w:endnote w:type="continuationSeparator" w:id="0">
    <w:p w14:paraId="3C091D45" w14:textId="77777777" w:rsidR="0080680E" w:rsidRDefault="0080680E" w:rsidP="007A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872C3" w14:textId="77777777" w:rsidR="0071638A" w:rsidRDefault="0071638A">
    <w:pPr>
      <w:pStyle w:val="Pta"/>
      <w:jc w:val="center"/>
      <w:rPr>
        <w:color w:val="4472C4" w:themeColor="accent1"/>
      </w:rPr>
    </w:pPr>
    <w:r>
      <w:rPr>
        <w:color w:val="4472C4" w:themeColor="accent1"/>
      </w:rPr>
      <w:t xml:space="preserve">Strana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B264E7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fldSimple w:instr="NUMPAGES  \* Arabic  \* MERGEFORMAT">
      <w:r w:rsidR="00B264E7">
        <w:rPr>
          <w:noProof/>
          <w:color w:val="4472C4" w:themeColor="accent1"/>
        </w:rPr>
        <w:t>5</w:t>
      </w:r>
    </w:fldSimple>
  </w:p>
  <w:p w14:paraId="1BF78CCA" w14:textId="77777777" w:rsidR="0071638A" w:rsidRDefault="0071638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F167" w14:textId="77777777" w:rsidR="0080680E" w:rsidRDefault="0080680E" w:rsidP="007A2229">
      <w:pPr>
        <w:spacing w:after="0" w:line="240" w:lineRule="auto"/>
      </w:pPr>
      <w:r>
        <w:separator/>
      </w:r>
    </w:p>
  </w:footnote>
  <w:footnote w:type="continuationSeparator" w:id="0">
    <w:p w14:paraId="71863A93" w14:textId="77777777" w:rsidR="0080680E" w:rsidRDefault="0080680E" w:rsidP="007A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4AA6F" w14:textId="77777777" w:rsidR="0071638A" w:rsidRDefault="0071638A">
    <w:pPr>
      <w:pStyle w:val="Hlavika"/>
    </w:pPr>
  </w:p>
  <w:p w14:paraId="004B4882" w14:textId="77777777" w:rsidR="0071638A" w:rsidRDefault="0071638A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356A7"/>
    <w:multiLevelType w:val="hybridMultilevel"/>
    <w:tmpl w:val="3E3833E4"/>
    <w:lvl w:ilvl="0" w:tplc="F79A74C2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87555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ktor Mitruk">
    <w15:presenceInfo w15:providerId="AD" w15:userId="S::viktor.mitruk@itvalley.sk::23d92a45-1dff-4e83-8222-e6116864c0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081"/>
    <w:rsid w:val="000A2B24"/>
    <w:rsid w:val="000D6454"/>
    <w:rsid w:val="000E0798"/>
    <w:rsid w:val="00194035"/>
    <w:rsid w:val="001F37D3"/>
    <w:rsid w:val="002953FB"/>
    <w:rsid w:val="00346BC9"/>
    <w:rsid w:val="003C33E2"/>
    <w:rsid w:val="00440D13"/>
    <w:rsid w:val="0045505B"/>
    <w:rsid w:val="004A7AFE"/>
    <w:rsid w:val="004B6609"/>
    <w:rsid w:val="004C0298"/>
    <w:rsid w:val="004C6650"/>
    <w:rsid w:val="004F33D9"/>
    <w:rsid w:val="005C03EC"/>
    <w:rsid w:val="00645164"/>
    <w:rsid w:val="00652BBF"/>
    <w:rsid w:val="006609E9"/>
    <w:rsid w:val="00682428"/>
    <w:rsid w:val="0071638A"/>
    <w:rsid w:val="00746081"/>
    <w:rsid w:val="00760A18"/>
    <w:rsid w:val="007A2229"/>
    <w:rsid w:val="007E086D"/>
    <w:rsid w:val="00802848"/>
    <w:rsid w:val="0080680E"/>
    <w:rsid w:val="00815EA1"/>
    <w:rsid w:val="00931D23"/>
    <w:rsid w:val="00940EEE"/>
    <w:rsid w:val="00A718C6"/>
    <w:rsid w:val="00A73E36"/>
    <w:rsid w:val="00AB19FB"/>
    <w:rsid w:val="00B21124"/>
    <w:rsid w:val="00B264E7"/>
    <w:rsid w:val="00B36BFE"/>
    <w:rsid w:val="00BE6CB2"/>
    <w:rsid w:val="00C359F4"/>
    <w:rsid w:val="00C8741F"/>
    <w:rsid w:val="00CE097B"/>
    <w:rsid w:val="00E76510"/>
    <w:rsid w:val="00EC1A62"/>
    <w:rsid w:val="00EF1337"/>
    <w:rsid w:val="00EF7F0B"/>
    <w:rsid w:val="00F43D54"/>
    <w:rsid w:val="00F54C7E"/>
    <w:rsid w:val="00F665C2"/>
    <w:rsid w:val="00F71A0A"/>
    <w:rsid w:val="00FF4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F18F"/>
  <w15:docId w15:val="{F318CBAA-45AD-4C06-81F7-7F391974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52BB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A2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A2229"/>
  </w:style>
  <w:style w:type="paragraph" w:styleId="Pta">
    <w:name w:val="footer"/>
    <w:basedOn w:val="Normlny"/>
    <w:link w:val="PtaChar"/>
    <w:uiPriority w:val="99"/>
    <w:unhideWhenUsed/>
    <w:rsid w:val="007A2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A2229"/>
  </w:style>
  <w:style w:type="character" w:customStyle="1" w:styleId="ra">
    <w:name w:val="ra"/>
    <w:basedOn w:val="Predvolenpsmoodseku"/>
    <w:rsid w:val="007E086D"/>
  </w:style>
  <w:style w:type="character" w:styleId="Odkaznakomentr">
    <w:name w:val="annotation reference"/>
    <w:basedOn w:val="Predvolenpsmoodseku"/>
    <w:uiPriority w:val="99"/>
    <w:semiHidden/>
    <w:unhideWhenUsed/>
    <w:rsid w:val="007E086D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E086D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7E086D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7E086D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7E086D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B1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19FB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F1337"/>
    <w:pPr>
      <w:ind w:left="720"/>
      <w:contextualSpacing/>
    </w:pPr>
  </w:style>
  <w:style w:type="paragraph" w:styleId="Revzia">
    <w:name w:val="Revision"/>
    <w:hidden/>
    <w:uiPriority w:val="99"/>
    <w:semiHidden/>
    <w:rsid w:val="00A73E36"/>
    <w:pPr>
      <w:spacing w:after="0" w:line="240" w:lineRule="auto"/>
    </w:pPr>
  </w:style>
  <w:style w:type="table" w:styleId="Mriekatabuky">
    <w:name w:val="Table Grid"/>
    <w:basedOn w:val="Normlnatabuka"/>
    <w:uiPriority w:val="39"/>
    <w:rsid w:val="001F3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C1A62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C1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BD849-07D0-4458-97B8-D0B71D40C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stanislav.malecky</dc:creator>
  <cp:keywords/>
  <dc:description/>
  <cp:lastModifiedBy>Viktor Mitruk</cp:lastModifiedBy>
  <cp:revision>14</cp:revision>
  <cp:lastPrinted>2022-06-09T10:23:00Z</cp:lastPrinted>
  <dcterms:created xsi:type="dcterms:W3CDTF">2022-05-26T13:27:00Z</dcterms:created>
  <dcterms:modified xsi:type="dcterms:W3CDTF">2022-06-21T07:07:00Z</dcterms:modified>
</cp:coreProperties>
</file>